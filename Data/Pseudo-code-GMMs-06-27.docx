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7E" w:rsidRDefault="00DE667E" w:rsidP="00D168BB">
      <w:r>
        <w:t>Below all the steps can be used to code the FNNR GGM habitat use ABM. All these rules are subject to changes in the future.</w:t>
      </w:r>
      <w:r w:rsidR="0015064B">
        <w:t xml:space="preserve"> Each version has a name with its date as</w:t>
      </w:r>
      <w:r w:rsidR="00AC1015">
        <w:t xml:space="preserve"> the </w:t>
      </w:r>
      <w:r w:rsidR="0015064B">
        <w:t>last extens</w:t>
      </w:r>
      <w:r w:rsidR="00AC1015">
        <w:t>ion</w:t>
      </w:r>
      <w:r w:rsidR="00DA64B6">
        <w:t xml:space="preserve">—for </w:t>
      </w:r>
      <w:proofErr w:type="gramStart"/>
      <w:r w:rsidR="00DA64B6">
        <w:t>instance,</w:t>
      </w:r>
      <w:proofErr w:type="gramEnd"/>
      <w:r w:rsidR="00DA64B6">
        <w:t xml:space="preserve"> this version is named </w:t>
      </w:r>
      <w:r w:rsidR="00DA64B6" w:rsidRPr="00DA64B6">
        <w:t>Pseudo-code-GMMs-</w:t>
      </w:r>
      <w:r w:rsidR="00DA64B6" w:rsidRPr="00DA64B6">
        <w:rPr>
          <w:highlight w:val="yellow"/>
        </w:rPr>
        <w:t>05-14</w:t>
      </w:r>
      <w:r w:rsidR="00DA64B6">
        <w:t>.docx</w:t>
      </w:r>
      <w:r w:rsidR="0015064B">
        <w:t>.</w:t>
      </w:r>
      <w:r w:rsidR="00842468">
        <w:t xml:space="preserve"> When creating a newer version, the</w:t>
      </w:r>
      <w:r>
        <w:t xml:space="preserve"> earlier version will have no track change, </w:t>
      </w:r>
      <w:r w:rsidR="00842468">
        <w:t>while t</w:t>
      </w:r>
      <w:r>
        <w:t xml:space="preserve">he newer version will be in track change to show all changes from the </w:t>
      </w:r>
      <w:r w:rsidR="00842468">
        <w:t xml:space="preserve">earlier </w:t>
      </w:r>
      <w:r>
        <w:t xml:space="preserve">version. </w:t>
      </w:r>
    </w:p>
    <w:p w:rsidR="00156FDA" w:rsidRDefault="00156FDA" w:rsidP="00156FDA">
      <w:pPr>
        <w:pStyle w:val="ListParagraph"/>
        <w:numPr>
          <w:ilvl w:val="0"/>
          <w:numId w:val="1"/>
        </w:numPr>
      </w:pPr>
      <w:r>
        <w:t xml:space="preserve">Tentatively I recommend temporal resolution to be 5 days and spatial resolution to be consistent with the DEM or the vegetation map. </w:t>
      </w:r>
    </w:p>
    <w:p w:rsidR="00360690" w:rsidRDefault="00D168BB" w:rsidP="00D168BB">
      <w:pPr>
        <w:pStyle w:val="ListParagraph"/>
        <w:numPr>
          <w:ilvl w:val="0"/>
          <w:numId w:val="1"/>
        </w:numPr>
      </w:pPr>
      <w:r>
        <w:t>Import the FNNR DEM into your code.</w:t>
      </w:r>
    </w:p>
    <w:p w:rsidR="00D168BB" w:rsidRDefault="00810C4A" w:rsidP="00D168BB">
      <w:pPr>
        <w:pStyle w:val="ListParagraph"/>
        <w:numPr>
          <w:ilvl w:val="0"/>
          <w:numId w:val="1"/>
        </w:numPr>
      </w:pPr>
      <w:r>
        <w:t>Import or a</w:t>
      </w:r>
      <w:r w:rsidR="00D168BB">
        <w:t>ssign slope to each pixel (slope measure in degrees not in percent)</w:t>
      </w:r>
    </w:p>
    <w:p w:rsidR="00810C4A" w:rsidRDefault="00810C4A" w:rsidP="00D168BB">
      <w:pPr>
        <w:pStyle w:val="ListParagraph"/>
        <w:numPr>
          <w:ilvl w:val="0"/>
          <w:numId w:val="1"/>
        </w:numPr>
      </w:pPr>
      <w:r>
        <w:t>Import other data (</w:t>
      </w:r>
      <w:proofErr w:type="spellStart"/>
      <w:r>
        <w:t>MaxEnt</w:t>
      </w:r>
      <w:proofErr w:type="spellEnd"/>
      <w:r>
        <w:t xml:space="preserve"> maps</w:t>
      </w:r>
      <w:r w:rsidR="00754C3A">
        <w:t>, vegetation,</w:t>
      </w:r>
      <w:r>
        <w:t xml:space="preserve"> etc.) into your model</w:t>
      </w:r>
    </w:p>
    <w:p w:rsidR="00810C4A" w:rsidRDefault="00810C4A" w:rsidP="00810C4A">
      <w:pPr>
        <w:pStyle w:val="ListParagraph"/>
      </w:pPr>
    </w:p>
    <w:p w:rsidR="00810C4A" w:rsidRDefault="00810C4A" w:rsidP="00810C4A">
      <w:pPr>
        <w:pStyle w:val="ListParagraph"/>
      </w:pPr>
    </w:p>
    <w:p w:rsidR="007D370D" w:rsidRDefault="007D370D" w:rsidP="007D3DB7">
      <w:pPr>
        <w:pStyle w:val="ListParagraph"/>
        <w:numPr>
          <w:ilvl w:val="0"/>
          <w:numId w:val="1"/>
        </w:numPr>
      </w:pPr>
      <w:r>
        <w:t>GGM initiation</w:t>
      </w:r>
    </w:p>
    <w:p w:rsidR="005A3740" w:rsidRDefault="00D168BB" w:rsidP="001105F0">
      <w:pPr>
        <w:pStyle w:val="ListParagraph"/>
        <w:numPr>
          <w:ilvl w:val="0"/>
          <w:numId w:val="2"/>
        </w:numPr>
      </w:pPr>
      <w:r>
        <w:t xml:space="preserve">Draw a random </w:t>
      </w:r>
      <w:r w:rsidR="005D19FA">
        <w:t>number n</w:t>
      </w:r>
      <w:r>
        <w:t xml:space="preserve"> from (25, 45). Then create n GGMs, </w:t>
      </w:r>
      <w:r w:rsidR="005A3740">
        <w:t xml:space="preserve">and randomly place them in a place that is </w:t>
      </w:r>
      <w:r w:rsidR="00810C4A">
        <w:t>consistent with habitat types and suitability in Section 8 (Environment; see below).</w:t>
      </w:r>
    </w:p>
    <w:p w:rsidR="00D168BB" w:rsidRDefault="005A3740" w:rsidP="001105F0">
      <w:pPr>
        <w:pStyle w:val="ListParagraph"/>
        <w:numPr>
          <w:ilvl w:val="0"/>
          <w:numId w:val="2"/>
        </w:numPr>
      </w:pPr>
      <w:r>
        <w:t xml:space="preserve">The n GGMs should be members </w:t>
      </w:r>
      <w:r w:rsidR="00091847">
        <w:t>of a small group (family)</w:t>
      </w:r>
      <w:r w:rsidR="00810C4A">
        <w:t>—give a family ID</w:t>
      </w:r>
      <w:r w:rsidR="00091847">
        <w:t>. The ages</w:t>
      </w:r>
      <w:r>
        <w:t xml:space="preserve"> and sexes</w:t>
      </w:r>
      <w:r w:rsidR="00091847">
        <w:t xml:space="preserve"> of these n GGMs should be based on the following table:</w:t>
      </w:r>
    </w:p>
    <w:p w:rsidR="00091847" w:rsidRDefault="00091847" w:rsidP="00091847">
      <w:pPr>
        <w:pStyle w:val="ListParagraph"/>
      </w:pPr>
    </w:p>
    <w:p w:rsidR="00231F7C" w:rsidRDefault="00231F7C" w:rsidP="00091847">
      <w:pPr>
        <w:pStyle w:val="ListParagraph"/>
      </w:pPr>
      <w:proofErr w:type="gramStart"/>
      <w:r>
        <w:t>Table 1.</w:t>
      </w:r>
      <w:proofErr w:type="gramEnd"/>
      <w:r>
        <w:t xml:space="preserve"> Sex/age structure of GGMs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1"/>
        <w:gridCol w:w="1213"/>
        <w:gridCol w:w="1213"/>
        <w:gridCol w:w="1213"/>
        <w:gridCol w:w="1213"/>
        <w:gridCol w:w="1213"/>
        <w:gridCol w:w="1213"/>
      </w:tblGrid>
      <w:tr w:rsidR="005D19FA" w:rsidTr="005A3740">
        <w:trPr>
          <w:trHeight w:val="539"/>
        </w:trPr>
        <w:tc>
          <w:tcPr>
            <w:tcW w:w="1211" w:type="dxa"/>
          </w:tcPr>
          <w:p w:rsidR="005D19FA" w:rsidRDefault="007D370D" w:rsidP="00091847">
            <w:pPr>
              <w:pStyle w:val="ListParagraph"/>
              <w:ind w:left="0"/>
            </w:pPr>
            <w:r>
              <w:t>Group</w:t>
            </w:r>
          </w:p>
        </w:tc>
        <w:tc>
          <w:tcPr>
            <w:tcW w:w="1213" w:type="dxa"/>
          </w:tcPr>
          <w:p w:rsidR="005D19FA" w:rsidRDefault="005D19FA" w:rsidP="00091847">
            <w:pPr>
              <w:pStyle w:val="ListParagraph"/>
              <w:ind w:left="0"/>
            </w:pPr>
            <w:r>
              <w:t>Baby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Juvenile</w:t>
            </w:r>
          </w:p>
        </w:tc>
        <w:tc>
          <w:tcPr>
            <w:tcW w:w="1213" w:type="dxa"/>
          </w:tcPr>
          <w:p w:rsidR="005D19FA" w:rsidRDefault="005D19FA" w:rsidP="00091847">
            <w:pPr>
              <w:pStyle w:val="ListParagraph"/>
              <w:ind w:left="0"/>
            </w:pPr>
            <w:r>
              <w:t>Young</w:t>
            </w:r>
          </w:p>
        </w:tc>
        <w:tc>
          <w:tcPr>
            <w:tcW w:w="1213" w:type="dxa"/>
          </w:tcPr>
          <w:p w:rsidR="005D19FA" w:rsidRDefault="005D19FA" w:rsidP="00091847">
            <w:pPr>
              <w:pStyle w:val="ListParagraph"/>
              <w:ind w:left="0"/>
            </w:pPr>
            <w:r>
              <w:t>Sub-adult</w:t>
            </w:r>
          </w:p>
        </w:tc>
        <w:tc>
          <w:tcPr>
            <w:tcW w:w="1213" w:type="dxa"/>
          </w:tcPr>
          <w:p w:rsidR="005D19FA" w:rsidRDefault="005D19FA" w:rsidP="00091847">
            <w:pPr>
              <w:pStyle w:val="ListParagraph"/>
              <w:ind w:left="0"/>
            </w:pPr>
            <w:r>
              <w:t>Adult</w:t>
            </w:r>
          </w:p>
        </w:tc>
        <w:tc>
          <w:tcPr>
            <w:tcW w:w="1213" w:type="dxa"/>
          </w:tcPr>
          <w:p w:rsidR="005D19FA" w:rsidRDefault="005D19FA" w:rsidP="00091847">
            <w:pPr>
              <w:pStyle w:val="ListParagraph"/>
              <w:ind w:left="0"/>
            </w:pPr>
            <w:r>
              <w:t>Senior</w:t>
            </w:r>
          </w:p>
        </w:tc>
      </w:tr>
      <w:tr w:rsidR="005D19FA" w:rsidTr="005A3740">
        <w:trPr>
          <w:trHeight w:val="531"/>
        </w:trPr>
        <w:tc>
          <w:tcPr>
            <w:tcW w:w="1211" w:type="dxa"/>
          </w:tcPr>
          <w:p w:rsidR="005D19FA" w:rsidRDefault="005A3740" w:rsidP="00820E12">
            <w:pPr>
              <w:pStyle w:val="ListParagraph"/>
              <w:ind w:left="0"/>
            </w:pPr>
            <w:r>
              <w:t>Age thresholds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&lt;1 year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1 to &lt;3 years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3 to &lt;7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7 to &lt;10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10 to &lt;25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25 or above</w:t>
            </w:r>
          </w:p>
        </w:tc>
      </w:tr>
      <w:tr w:rsidR="005D19FA" w:rsidTr="005A3740">
        <w:trPr>
          <w:trHeight w:val="265"/>
        </w:trPr>
        <w:tc>
          <w:tcPr>
            <w:tcW w:w="1211" w:type="dxa"/>
          </w:tcPr>
          <w:p w:rsidR="005D19FA" w:rsidRDefault="005A3740" w:rsidP="00820E12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11%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16%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15%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20%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34%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4%</w:t>
            </w:r>
          </w:p>
        </w:tc>
      </w:tr>
      <w:tr w:rsidR="005D19FA" w:rsidTr="005A3740">
        <w:trPr>
          <w:trHeight w:val="629"/>
        </w:trPr>
        <w:tc>
          <w:tcPr>
            <w:tcW w:w="1211" w:type="dxa"/>
          </w:tcPr>
          <w:p w:rsidR="005D19FA" w:rsidRDefault="005D19FA" w:rsidP="00820E12">
            <w:pPr>
              <w:pStyle w:val="ListParagraph"/>
              <w:ind w:left="0"/>
            </w:pPr>
            <w:r>
              <w:t>F:M ratio</w:t>
            </w:r>
            <w:r w:rsidR="005A3740">
              <w:t xml:space="preserve"> at each age group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1:1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1:1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1:1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1:1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2.9:1</w:t>
            </w:r>
          </w:p>
        </w:tc>
        <w:tc>
          <w:tcPr>
            <w:tcW w:w="1213" w:type="dxa"/>
          </w:tcPr>
          <w:p w:rsidR="005D19FA" w:rsidRDefault="005D19FA" w:rsidP="00820E12">
            <w:pPr>
              <w:pStyle w:val="ListParagraph"/>
              <w:ind w:left="0"/>
            </w:pPr>
            <w:r>
              <w:t>All females</w:t>
            </w:r>
          </w:p>
        </w:tc>
      </w:tr>
    </w:tbl>
    <w:p w:rsidR="001105F0" w:rsidRDefault="005D19FA" w:rsidP="007D370D">
      <w:pPr>
        <w:pStyle w:val="ListParagraph"/>
      </w:pPr>
      <w:r>
        <w:t>All these n GGMs should have</w:t>
      </w:r>
      <w:r w:rsidR="00810C4A">
        <w:t xml:space="preserve"> the same</w:t>
      </w:r>
      <w:r>
        <w:t xml:space="preserve"> family ID or label.</w:t>
      </w:r>
      <w:r w:rsidR="007D370D">
        <w:t xml:space="preserve"> </w:t>
      </w:r>
    </w:p>
    <w:p w:rsidR="005D19FA" w:rsidRDefault="005D19FA" w:rsidP="001105F0">
      <w:pPr>
        <w:pStyle w:val="ListParagraph"/>
        <w:numPr>
          <w:ilvl w:val="0"/>
          <w:numId w:val="2"/>
        </w:numPr>
      </w:pPr>
      <w:r>
        <w:t xml:space="preserve">Repeat </w:t>
      </w:r>
      <w:r w:rsidR="001105F0">
        <w:t xml:space="preserve">the above </w:t>
      </w:r>
      <w:r>
        <w:t xml:space="preserve">step to create more small groups </w:t>
      </w:r>
      <w:r w:rsidR="00810C4A">
        <w:t xml:space="preserve">(families) with unique family IDs </w:t>
      </w:r>
      <w:r>
        <w:t>until the total number of GGMs reach 760</w:t>
      </w:r>
      <w:r>
        <w:rPr>
          <w:rFonts w:cstheme="minorHAnsi"/>
        </w:rPr>
        <w:t>±</w:t>
      </w:r>
      <w:r w:rsidR="001105F0">
        <w:rPr>
          <w:rFonts w:cstheme="minorHAnsi"/>
        </w:rPr>
        <w:t>K (let K be a parameter; default K=30)</w:t>
      </w:r>
      <w:r>
        <w:t>.</w:t>
      </w:r>
    </w:p>
    <w:p w:rsidR="007D370D" w:rsidRDefault="007D370D" w:rsidP="005A3740"/>
    <w:p w:rsidR="001105F0" w:rsidRDefault="001105F0" w:rsidP="007D3DB7">
      <w:pPr>
        <w:pStyle w:val="ListParagraph"/>
        <w:numPr>
          <w:ilvl w:val="0"/>
          <w:numId w:val="1"/>
        </w:numPr>
      </w:pPr>
      <w:r>
        <w:t xml:space="preserve">GGM birth: </w:t>
      </w:r>
    </w:p>
    <w:p w:rsidR="007D370D" w:rsidRDefault="001105F0" w:rsidP="007D370D">
      <w:pPr>
        <w:ind w:left="360"/>
      </w:pPr>
      <w:r>
        <w:t xml:space="preserve">Each </w:t>
      </w:r>
      <w:r w:rsidR="0019704A">
        <w:t xml:space="preserve">female </w:t>
      </w:r>
      <w:r>
        <w:t xml:space="preserve">GGM </w:t>
      </w:r>
      <w:proofErr w:type="gramStart"/>
      <w:r>
        <w:t>between 10-25</w:t>
      </w:r>
      <w:proofErr w:type="gramEnd"/>
      <w:r>
        <w:t xml:space="preserve"> may give a baby every three years; if the baby dies, the mother can give another baby the following year.</w:t>
      </w:r>
      <w:r w:rsidR="007958D9">
        <w:t xml:space="preserve"> See Step 8 (Grouping) for baby-bearing location etc.</w:t>
      </w:r>
    </w:p>
    <w:p w:rsidR="001105F0" w:rsidRDefault="001105F0" w:rsidP="007D370D">
      <w:pPr>
        <w:ind w:left="360"/>
      </w:pPr>
    </w:p>
    <w:p w:rsidR="001105F0" w:rsidRDefault="001105F0" w:rsidP="007D3DB7">
      <w:pPr>
        <w:pStyle w:val="ListParagraph"/>
        <w:numPr>
          <w:ilvl w:val="0"/>
          <w:numId w:val="1"/>
        </w:numPr>
      </w:pPr>
      <w:r>
        <w:t xml:space="preserve">GGM mortality: </w:t>
      </w:r>
    </w:p>
    <w:p w:rsidR="001105F0" w:rsidRDefault="001105F0" w:rsidP="007D370D">
      <w:pPr>
        <w:ind w:left="360"/>
      </w:pPr>
      <w:r>
        <w:t xml:space="preserve">Each year, the mortality rates are 20% for 0-1 year old, 5% for 1-8 (or 10) years old, and 9% for GGMS of &gt;8 (or 10) years old. If the time steps are not year, but </w:t>
      </w:r>
      <w:r w:rsidR="00810C4A">
        <w:t xml:space="preserve">for instance </w:t>
      </w:r>
      <w:r>
        <w:t>day, week, or month, then the above rates should be divided by 365, 52, or 12, respectively. If other time interval (e.g., 4 days) is selected, the above mortality rates should be divided by the corresponding number too (e.g., by 4).</w:t>
      </w:r>
    </w:p>
    <w:p w:rsidR="001105F0" w:rsidRDefault="005958B2" w:rsidP="007D370D">
      <w:pPr>
        <w:ind w:left="360"/>
      </w:pPr>
      <w:r>
        <w:lastRenderedPageBreak/>
        <w:t>If a GGM survives to 30 years or older, let the yearly death rate to be higher (set as a parameter m, default to 0.25 or so).</w:t>
      </w:r>
    </w:p>
    <w:p w:rsidR="001105F0" w:rsidRDefault="001105F0" w:rsidP="007D3DB7">
      <w:pPr>
        <w:pStyle w:val="ListParagraph"/>
        <w:numPr>
          <w:ilvl w:val="0"/>
          <w:numId w:val="1"/>
        </w:numPr>
      </w:pPr>
      <w:r>
        <w:t>GGM growth:</w:t>
      </w:r>
    </w:p>
    <w:p w:rsidR="001105F0" w:rsidRDefault="001105F0" w:rsidP="001105F0">
      <w:pPr>
        <w:ind w:left="360"/>
      </w:pPr>
      <w:r>
        <w:t>Each GGM grows until a mortality</w:t>
      </w:r>
      <w:r w:rsidR="00810C4A">
        <w:t xml:space="preserve"> event</w:t>
      </w:r>
      <w:r>
        <w:t xml:space="preserve"> happens (a random</w:t>
      </w:r>
      <w:r w:rsidR="005A3740">
        <w:t>ly generated</w:t>
      </w:r>
      <w:r>
        <w:t xml:space="preserve"> number is greater than the related mortality rate)</w:t>
      </w:r>
      <w:r w:rsidR="005A3740">
        <w:t>.</w:t>
      </w:r>
      <w:r w:rsidR="005A3740" w:rsidRPr="005A3740">
        <w:t xml:space="preserve"> When </w:t>
      </w:r>
      <w:r w:rsidR="005A3740">
        <w:t>a male reach</w:t>
      </w:r>
      <w:r w:rsidR="00810C4A">
        <w:t>es</w:t>
      </w:r>
      <w:r w:rsidR="005A3740">
        <w:t xml:space="preserve"> 10 years old, he has a chance to be drive</w:t>
      </w:r>
      <w:r w:rsidR="00810C4A">
        <w:t>n</w:t>
      </w:r>
      <w:r w:rsidR="005A3740">
        <w:t xml:space="preserve"> out of the small group at a probability p (default to </w:t>
      </w:r>
      <w:r w:rsidR="00810C4A">
        <w:t>4</w:t>
      </w:r>
      <w:r w:rsidR="005A3740">
        <w:t>0%</w:t>
      </w:r>
      <w:r w:rsidR="00810C4A">
        <w:t xml:space="preserve">--this is a yearly rate; if time step is not year, only do it at p=0.4 when </w:t>
      </w:r>
      <w:r w:rsidR="00CD3F07">
        <w:t xml:space="preserve">a GGM reaches 10 or </w:t>
      </w:r>
      <w:r w:rsidR="00810C4A">
        <w:t>one whole year elapses</w:t>
      </w:r>
      <w:r w:rsidR="00CD3F07">
        <w:t xml:space="preserve"> later</w:t>
      </w:r>
      <w:r w:rsidR="005A3740">
        <w:t>)</w:t>
      </w:r>
      <w:r w:rsidR="00810C4A">
        <w:t xml:space="preserve"> each year</w:t>
      </w:r>
      <w:r w:rsidR="005A3740">
        <w:t>.</w:t>
      </w:r>
      <w:r w:rsidR="0019704A">
        <w:t xml:space="preserve"> Once a male GGM is driven out, 10-15 such male GGMs may form a group of all males (use a different label and color for such groups).</w:t>
      </w:r>
    </w:p>
    <w:p w:rsidR="005A3740" w:rsidRDefault="005A3740" w:rsidP="005A3740">
      <w:pPr>
        <w:ind w:firstLine="360"/>
      </w:pPr>
    </w:p>
    <w:p w:rsidR="005A3740" w:rsidRDefault="005A3740" w:rsidP="007D3DB7">
      <w:pPr>
        <w:ind w:left="360"/>
      </w:pPr>
      <w:r>
        <w:t xml:space="preserve">By the end of each year (note that if time step is not year, you do not do it at each step; only do it when one year is passed), calculate </w:t>
      </w:r>
      <w:r w:rsidR="007D3DB7">
        <w:t xml:space="preserve">1) </w:t>
      </w:r>
      <w:r>
        <w:t>the number and sex ratio at each group</w:t>
      </w:r>
      <w:r w:rsidR="007D3DB7">
        <w:t>; 2) the percent of reproductive females (10-25 years old) in all female GGMs</w:t>
      </w:r>
    </w:p>
    <w:p w:rsidR="005A3740" w:rsidRPr="005A3740" w:rsidRDefault="005A3740" w:rsidP="001105F0">
      <w:pPr>
        <w:ind w:left="360"/>
        <w:rPr>
          <w:u w:val="words"/>
        </w:rPr>
      </w:pPr>
    </w:p>
    <w:p w:rsidR="005958B2" w:rsidRDefault="005958B2" w:rsidP="005958B2">
      <w:pPr>
        <w:pStyle w:val="ListParagraph"/>
        <w:numPr>
          <w:ilvl w:val="0"/>
          <w:numId w:val="1"/>
        </w:numPr>
      </w:pPr>
      <w:r>
        <w:t>Grouping</w:t>
      </w:r>
    </w:p>
    <w:p w:rsidR="007958D9" w:rsidRDefault="005958B2" w:rsidP="00626A4B">
      <w:pPr>
        <w:pStyle w:val="ListParagraph"/>
        <w:numPr>
          <w:ilvl w:val="0"/>
          <w:numId w:val="4"/>
        </w:numPr>
      </w:pPr>
      <w:r>
        <w:t>Allow 3-4 small groups or families, if they are close</w:t>
      </w:r>
      <w:r w:rsidR="007958D9">
        <w:t xml:space="preserve"> enough (say, shorter than y m; set </w:t>
      </w:r>
      <w:proofErr w:type="spellStart"/>
      <w:r w:rsidR="007958D9">
        <w:t>y</w:t>
      </w:r>
      <w:proofErr w:type="spellEnd"/>
      <w:r w:rsidR="007958D9">
        <w:t xml:space="preserve"> default to 200 m),</w:t>
      </w:r>
      <w:r>
        <w:t xml:space="preserve"> to come together and stay for x days (x parameter, default to 10 days)</w:t>
      </w:r>
      <w:r w:rsidR="007958D9">
        <w:t>;</w:t>
      </w:r>
    </w:p>
    <w:p w:rsidR="007958D9" w:rsidRDefault="007958D9" w:rsidP="00626A4B">
      <w:pPr>
        <w:pStyle w:val="ListParagraph"/>
        <w:numPr>
          <w:ilvl w:val="0"/>
          <w:numId w:val="4"/>
        </w:numPr>
      </w:pPr>
      <w:r>
        <w:t xml:space="preserve">Each year in April 1-30 and Sept 1-30 let all GGMs come to one location at </w:t>
      </w:r>
      <w:proofErr w:type="spellStart"/>
      <w:r>
        <w:t>Yangaoping</w:t>
      </w:r>
      <w:proofErr w:type="spellEnd"/>
      <w:r w:rsidR="00AB7764">
        <w:t>.</w:t>
      </w:r>
    </w:p>
    <w:p w:rsidR="007958D9" w:rsidRDefault="007958D9" w:rsidP="00626A4B">
      <w:pPr>
        <w:pStyle w:val="ListParagraph"/>
        <w:numPr>
          <w:ilvl w:val="0"/>
          <w:numId w:val="4"/>
        </w:numPr>
      </w:pPr>
      <w:r>
        <w:t>All female GGMs (10-25), if available for baby bearing (the last baby was born 3+ years ago), may bear a baby GGM in Sept. The baby should have a family (small group) ID the same as the mother GGM.</w:t>
      </w:r>
      <w:r w:rsidR="005806BD">
        <w:t xml:space="preserve"> Be specific that each baby is born in September.</w:t>
      </w:r>
    </w:p>
    <w:p w:rsidR="00E5251B" w:rsidRDefault="00E5251B" w:rsidP="00E5251B">
      <w:pPr>
        <w:pStyle w:val="ListParagraph"/>
      </w:pPr>
    </w:p>
    <w:p w:rsidR="005806BD" w:rsidRDefault="005806BD" w:rsidP="00E5251B">
      <w:pPr>
        <w:pStyle w:val="ListParagraph"/>
      </w:pPr>
      <w:r>
        <w:t xml:space="preserve">Note: 1) consider </w:t>
      </w:r>
      <w:proofErr w:type="gramStart"/>
      <w:r>
        <w:t>to let</w:t>
      </w:r>
      <w:proofErr w:type="gramEnd"/>
      <w:r>
        <w:t xml:space="preserve"> one 30x30 m cell contain one family or small group; 2) the farthest group may start moving to </w:t>
      </w:r>
      <w:proofErr w:type="spellStart"/>
      <w:r>
        <w:t>Yangaoping</w:t>
      </w:r>
      <w:proofErr w:type="spellEnd"/>
      <w:r>
        <w:t xml:space="preserve"> m steps (let m default to a random integer between 10 and 25) before Sept 1.</w:t>
      </w:r>
    </w:p>
    <w:p w:rsidR="00E5251B" w:rsidRDefault="00E5251B" w:rsidP="00E5251B">
      <w:pPr>
        <w:pStyle w:val="ListParagraph"/>
      </w:pPr>
    </w:p>
    <w:p w:rsidR="00E5251B" w:rsidRDefault="00E5251B" w:rsidP="00E5251B">
      <w:pPr>
        <w:pStyle w:val="ListParagraph"/>
        <w:numPr>
          <w:ilvl w:val="0"/>
          <w:numId w:val="1"/>
        </w:numPr>
      </w:pPr>
      <w:r>
        <w:t>Travel</w:t>
      </w:r>
      <w:r w:rsidR="00231F7C">
        <w:t xml:space="preserve"> and stay</w:t>
      </w:r>
      <w:r>
        <w:t>:</w:t>
      </w:r>
    </w:p>
    <w:p w:rsidR="00231F7C" w:rsidRDefault="00231F7C" w:rsidP="00231F7C">
      <w:pPr>
        <w:pStyle w:val="ListParagraph"/>
      </w:pPr>
      <w:r>
        <w:t xml:space="preserve">In summer, </w:t>
      </w:r>
      <w:proofErr w:type="gramStart"/>
      <w:r>
        <w:t>a small group travel</w:t>
      </w:r>
      <w:proofErr w:type="gramEnd"/>
      <w:r>
        <w:t xml:space="preserve"> a shorter distance in a day (e.g., 500 m/day) and stay in areas as low as 0.05 km2/day. In winter they travel longer distances such as 5000 m/day and stay in areas as big as 1.2 km2/day.</w:t>
      </w:r>
      <w:r w:rsidR="000A54EA">
        <w:t xml:space="preserve"> Note that </w:t>
      </w:r>
      <w:proofErr w:type="gramStart"/>
      <w:r w:rsidR="000A54EA">
        <w:t>depending</w:t>
      </w:r>
      <w:proofErr w:type="gramEnd"/>
      <w:r w:rsidR="000A54EA">
        <w:t xml:space="preserve"> your time step choice, you may change the above numbers: say if you choose 5 days, then they travel 500 x 5 = 2500 m per day (not necessarily straight line distance, but sum of all zig-zap sects)</w:t>
      </w:r>
    </w:p>
    <w:p w:rsidR="00231F7C" w:rsidRDefault="00231F7C" w:rsidP="00231F7C">
      <w:pPr>
        <w:pStyle w:val="ListParagraph"/>
      </w:pPr>
    </w:p>
    <w:p w:rsidR="00E5251B" w:rsidRDefault="00231F7C" w:rsidP="00E5251B">
      <w:pPr>
        <w:pStyle w:val="ListParagraph"/>
      </w:pPr>
      <w:r>
        <w:t xml:space="preserve">If you want to be more variable and realistic, use the </w:t>
      </w:r>
      <w:r w:rsidR="00E5251B">
        <w:t xml:space="preserve">data below in </w:t>
      </w:r>
      <w:r>
        <w:t>Tables 3 and 4.</w:t>
      </w:r>
    </w:p>
    <w:p w:rsidR="00E5251B" w:rsidRDefault="00E5251B" w:rsidP="00E5251B">
      <w:pPr>
        <w:pStyle w:val="ListParagraph"/>
      </w:pPr>
    </w:p>
    <w:p w:rsidR="00E5251B" w:rsidRDefault="00E5251B" w:rsidP="00E5251B">
      <w:pPr>
        <w:pStyle w:val="ListParagraph"/>
      </w:pPr>
      <w:proofErr w:type="gramStart"/>
      <w:r>
        <w:t>Table</w:t>
      </w:r>
      <w:r w:rsidR="00231F7C">
        <w:t xml:space="preserve"> 3</w:t>
      </w:r>
      <w:r>
        <w:t>.</w:t>
      </w:r>
      <w:proofErr w:type="gramEnd"/>
      <w:r>
        <w:t xml:space="preserve"> Daily travel distance of GGMs (Km)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439"/>
        <w:gridCol w:w="1341"/>
        <w:gridCol w:w="1439"/>
        <w:gridCol w:w="1330"/>
        <w:gridCol w:w="1439"/>
        <w:gridCol w:w="1307"/>
      </w:tblGrid>
      <w:tr w:rsidR="00231F7C" w:rsidTr="005359D5">
        <w:tc>
          <w:tcPr>
            <w:tcW w:w="1281" w:type="dxa"/>
          </w:tcPr>
          <w:p w:rsidR="00231F7C" w:rsidRDefault="00231F7C" w:rsidP="005359D5">
            <w:r>
              <w:t>Group size</w:t>
            </w:r>
          </w:p>
        </w:tc>
        <w:tc>
          <w:tcPr>
            <w:tcW w:w="2780" w:type="dxa"/>
            <w:gridSpan w:val="2"/>
          </w:tcPr>
          <w:p w:rsidR="00231F7C" w:rsidRDefault="00231F7C" w:rsidP="005359D5">
            <w:pPr>
              <w:jc w:val="center"/>
            </w:pPr>
            <w:r>
              <w:t>spring /fall</w:t>
            </w:r>
          </w:p>
        </w:tc>
        <w:tc>
          <w:tcPr>
            <w:tcW w:w="2769" w:type="dxa"/>
            <w:gridSpan w:val="2"/>
          </w:tcPr>
          <w:p w:rsidR="00231F7C" w:rsidRDefault="00231F7C" w:rsidP="005359D5">
            <w:pPr>
              <w:jc w:val="center"/>
            </w:pPr>
            <w:r>
              <w:t>summer</w:t>
            </w:r>
          </w:p>
        </w:tc>
        <w:tc>
          <w:tcPr>
            <w:tcW w:w="2746" w:type="dxa"/>
            <w:gridSpan w:val="2"/>
          </w:tcPr>
          <w:p w:rsidR="00231F7C" w:rsidRDefault="00231F7C" w:rsidP="005359D5">
            <w:pPr>
              <w:jc w:val="center"/>
            </w:pPr>
            <w:r>
              <w:t>winter</w:t>
            </w:r>
          </w:p>
        </w:tc>
      </w:tr>
      <w:tr w:rsidR="00231F7C" w:rsidTr="005359D5">
        <w:tc>
          <w:tcPr>
            <w:tcW w:w="1281" w:type="dxa"/>
          </w:tcPr>
          <w:p w:rsidR="00231F7C" w:rsidRDefault="00231F7C" w:rsidP="005359D5"/>
        </w:tc>
        <w:tc>
          <w:tcPr>
            <w:tcW w:w="1439" w:type="dxa"/>
          </w:tcPr>
          <w:p w:rsidR="00231F7C" w:rsidRDefault="00231F7C" w:rsidP="005359D5">
            <w:r>
              <w:t>Sunny/cloudy</w:t>
            </w:r>
          </w:p>
        </w:tc>
        <w:tc>
          <w:tcPr>
            <w:tcW w:w="1341" w:type="dxa"/>
          </w:tcPr>
          <w:p w:rsidR="00231F7C" w:rsidRDefault="00231F7C" w:rsidP="005359D5">
            <w:r>
              <w:t>Rain/foggy</w:t>
            </w:r>
          </w:p>
        </w:tc>
        <w:tc>
          <w:tcPr>
            <w:tcW w:w="1439" w:type="dxa"/>
          </w:tcPr>
          <w:p w:rsidR="00231F7C" w:rsidRDefault="00231F7C" w:rsidP="005359D5">
            <w:r>
              <w:t>Sunny/cloudy</w:t>
            </w:r>
          </w:p>
        </w:tc>
        <w:tc>
          <w:tcPr>
            <w:tcW w:w="1330" w:type="dxa"/>
          </w:tcPr>
          <w:p w:rsidR="00231F7C" w:rsidRDefault="00231F7C" w:rsidP="005359D5">
            <w:r>
              <w:t>Rain/foggy</w:t>
            </w:r>
          </w:p>
        </w:tc>
        <w:tc>
          <w:tcPr>
            <w:tcW w:w="1439" w:type="dxa"/>
          </w:tcPr>
          <w:p w:rsidR="00231F7C" w:rsidRDefault="00231F7C" w:rsidP="005359D5">
            <w:r>
              <w:t>Sunny/cloudy</w:t>
            </w:r>
          </w:p>
        </w:tc>
        <w:tc>
          <w:tcPr>
            <w:tcW w:w="1307" w:type="dxa"/>
          </w:tcPr>
          <w:p w:rsidR="00231F7C" w:rsidRDefault="00231F7C" w:rsidP="005359D5">
            <w:r>
              <w:t>Rain/foggy</w:t>
            </w:r>
          </w:p>
        </w:tc>
      </w:tr>
      <w:tr w:rsidR="00231F7C" w:rsidTr="005359D5">
        <w:tc>
          <w:tcPr>
            <w:tcW w:w="1281" w:type="dxa"/>
          </w:tcPr>
          <w:p w:rsidR="00231F7C" w:rsidRDefault="00231F7C" w:rsidP="005359D5">
            <w:r>
              <w:t xml:space="preserve">Small group 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1-3</w:t>
            </w:r>
          </w:p>
        </w:tc>
        <w:tc>
          <w:tcPr>
            <w:tcW w:w="1341" w:type="dxa"/>
          </w:tcPr>
          <w:p w:rsidR="00231F7C" w:rsidRDefault="00231F7C" w:rsidP="005359D5">
            <w:pPr>
              <w:jc w:val="center"/>
            </w:pPr>
            <w:r>
              <w:t>0.5-3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1-4</w:t>
            </w:r>
          </w:p>
        </w:tc>
        <w:tc>
          <w:tcPr>
            <w:tcW w:w="1330" w:type="dxa"/>
          </w:tcPr>
          <w:p w:rsidR="00231F7C" w:rsidRDefault="00231F7C" w:rsidP="005359D5">
            <w:pPr>
              <w:jc w:val="center"/>
            </w:pPr>
            <w:r>
              <w:t>0.5-2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2-5</w:t>
            </w:r>
          </w:p>
        </w:tc>
        <w:tc>
          <w:tcPr>
            <w:tcW w:w="1307" w:type="dxa"/>
          </w:tcPr>
          <w:p w:rsidR="00231F7C" w:rsidRDefault="00231F7C" w:rsidP="005359D5">
            <w:pPr>
              <w:jc w:val="center"/>
            </w:pPr>
            <w:r>
              <w:t>1-4</w:t>
            </w:r>
          </w:p>
        </w:tc>
      </w:tr>
      <w:tr w:rsidR="00231F7C" w:rsidTr="005359D5">
        <w:tc>
          <w:tcPr>
            <w:tcW w:w="1281" w:type="dxa"/>
          </w:tcPr>
          <w:p w:rsidR="00231F7C" w:rsidRDefault="00231F7C" w:rsidP="005359D5">
            <w:r>
              <w:t>Big group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1-3</w:t>
            </w:r>
          </w:p>
        </w:tc>
        <w:tc>
          <w:tcPr>
            <w:tcW w:w="1341" w:type="dxa"/>
          </w:tcPr>
          <w:p w:rsidR="00231F7C" w:rsidRDefault="00231F7C" w:rsidP="005359D5">
            <w:pPr>
              <w:jc w:val="center"/>
            </w:pPr>
            <w:r>
              <w:t>0.5-2.5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1-3</w:t>
            </w:r>
          </w:p>
        </w:tc>
        <w:tc>
          <w:tcPr>
            <w:tcW w:w="1330" w:type="dxa"/>
          </w:tcPr>
          <w:p w:rsidR="00231F7C" w:rsidRDefault="00231F7C" w:rsidP="005359D5">
            <w:pPr>
              <w:jc w:val="center"/>
            </w:pPr>
            <w:r>
              <w:t>0.5-2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2-5</w:t>
            </w:r>
          </w:p>
        </w:tc>
        <w:tc>
          <w:tcPr>
            <w:tcW w:w="1307" w:type="dxa"/>
          </w:tcPr>
          <w:p w:rsidR="00231F7C" w:rsidRDefault="00231F7C" w:rsidP="005359D5">
            <w:pPr>
              <w:jc w:val="center"/>
            </w:pPr>
            <w:r>
              <w:t>1-3</w:t>
            </w:r>
          </w:p>
        </w:tc>
      </w:tr>
      <w:tr w:rsidR="00231F7C" w:rsidTr="005359D5">
        <w:tc>
          <w:tcPr>
            <w:tcW w:w="1281" w:type="dxa"/>
          </w:tcPr>
          <w:p w:rsidR="00231F7C" w:rsidRDefault="00231F7C" w:rsidP="005359D5">
            <w:r w:rsidRPr="0059217E">
              <w:rPr>
                <w:sz w:val="21"/>
              </w:rPr>
              <w:lastRenderedPageBreak/>
              <w:t>Super group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1-3</w:t>
            </w:r>
          </w:p>
        </w:tc>
        <w:tc>
          <w:tcPr>
            <w:tcW w:w="1341" w:type="dxa"/>
          </w:tcPr>
          <w:p w:rsidR="00231F7C" w:rsidRDefault="00231F7C" w:rsidP="005359D5">
            <w:pPr>
              <w:jc w:val="center"/>
            </w:pPr>
            <w:r>
              <w:t>0.5-2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</w:p>
        </w:tc>
        <w:tc>
          <w:tcPr>
            <w:tcW w:w="1330" w:type="dxa"/>
          </w:tcPr>
          <w:p w:rsidR="00231F7C" w:rsidRDefault="00231F7C" w:rsidP="005359D5">
            <w:pPr>
              <w:jc w:val="center"/>
            </w:pP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</w:p>
        </w:tc>
        <w:tc>
          <w:tcPr>
            <w:tcW w:w="1307" w:type="dxa"/>
          </w:tcPr>
          <w:p w:rsidR="00231F7C" w:rsidRDefault="00231F7C" w:rsidP="005359D5">
            <w:pPr>
              <w:jc w:val="center"/>
            </w:pPr>
          </w:p>
        </w:tc>
      </w:tr>
    </w:tbl>
    <w:p w:rsidR="00E5251B" w:rsidRDefault="00231F7C" w:rsidP="00231F7C">
      <w:pPr>
        <w:pStyle w:val="ListParagraph"/>
      </w:pPr>
      <w:r>
        <w:t>Note that from April to October most (e.g., 80%) of the days are rainy or foggy days.</w:t>
      </w:r>
    </w:p>
    <w:p w:rsidR="00231F7C" w:rsidRDefault="00231F7C" w:rsidP="00231F7C">
      <w:proofErr w:type="gramStart"/>
      <w:r>
        <w:t>Table 4.</w:t>
      </w:r>
      <w:proofErr w:type="gramEnd"/>
      <w:r>
        <w:t xml:space="preserve"> Daily area of activity (Km2)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439"/>
        <w:gridCol w:w="1341"/>
        <w:gridCol w:w="1439"/>
        <w:gridCol w:w="1330"/>
        <w:gridCol w:w="1439"/>
        <w:gridCol w:w="1307"/>
      </w:tblGrid>
      <w:tr w:rsidR="00231F7C" w:rsidTr="005359D5">
        <w:tc>
          <w:tcPr>
            <w:tcW w:w="1281" w:type="dxa"/>
          </w:tcPr>
          <w:p w:rsidR="00231F7C" w:rsidRDefault="00231F7C" w:rsidP="005359D5">
            <w:r>
              <w:t>Group size</w:t>
            </w:r>
          </w:p>
        </w:tc>
        <w:tc>
          <w:tcPr>
            <w:tcW w:w="2780" w:type="dxa"/>
            <w:gridSpan w:val="2"/>
          </w:tcPr>
          <w:p w:rsidR="00231F7C" w:rsidRDefault="00231F7C" w:rsidP="005359D5">
            <w:pPr>
              <w:jc w:val="center"/>
            </w:pPr>
            <w:r>
              <w:t>spring /fall</w:t>
            </w:r>
          </w:p>
        </w:tc>
        <w:tc>
          <w:tcPr>
            <w:tcW w:w="2769" w:type="dxa"/>
            <w:gridSpan w:val="2"/>
          </w:tcPr>
          <w:p w:rsidR="00231F7C" w:rsidRDefault="00231F7C" w:rsidP="005359D5">
            <w:pPr>
              <w:jc w:val="center"/>
            </w:pPr>
            <w:r>
              <w:t>summer</w:t>
            </w:r>
          </w:p>
        </w:tc>
        <w:tc>
          <w:tcPr>
            <w:tcW w:w="2746" w:type="dxa"/>
            <w:gridSpan w:val="2"/>
          </w:tcPr>
          <w:p w:rsidR="00231F7C" w:rsidRDefault="00231F7C" w:rsidP="005359D5">
            <w:pPr>
              <w:jc w:val="center"/>
            </w:pPr>
            <w:r>
              <w:t>winter</w:t>
            </w:r>
          </w:p>
        </w:tc>
      </w:tr>
      <w:tr w:rsidR="00231F7C" w:rsidTr="005359D5">
        <w:tc>
          <w:tcPr>
            <w:tcW w:w="1281" w:type="dxa"/>
          </w:tcPr>
          <w:p w:rsidR="00231F7C" w:rsidRDefault="00231F7C" w:rsidP="005359D5"/>
        </w:tc>
        <w:tc>
          <w:tcPr>
            <w:tcW w:w="1439" w:type="dxa"/>
          </w:tcPr>
          <w:p w:rsidR="00231F7C" w:rsidRDefault="00231F7C" w:rsidP="005359D5">
            <w:r>
              <w:t>Sunny/cloudy</w:t>
            </w:r>
          </w:p>
        </w:tc>
        <w:tc>
          <w:tcPr>
            <w:tcW w:w="1341" w:type="dxa"/>
          </w:tcPr>
          <w:p w:rsidR="00231F7C" w:rsidRDefault="00231F7C" w:rsidP="005359D5">
            <w:r>
              <w:t>Rain/foggy</w:t>
            </w:r>
          </w:p>
        </w:tc>
        <w:tc>
          <w:tcPr>
            <w:tcW w:w="1439" w:type="dxa"/>
          </w:tcPr>
          <w:p w:rsidR="00231F7C" w:rsidRDefault="00231F7C" w:rsidP="005359D5">
            <w:r>
              <w:t>Sunny/cloudy</w:t>
            </w:r>
          </w:p>
        </w:tc>
        <w:tc>
          <w:tcPr>
            <w:tcW w:w="1330" w:type="dxa"/>
          </w:tcPr>
          <w:p w:rsidR="00231F7C" w:rsidRDefault="00231F7C" w:rsidP="005359D5">
            <w:r>
              <w:t>Rain/foggy</w:t>
            </w:r>
          </w:p>
        </w:tc>
        <w:tc>
          <w:tcPr>
            <w:tcW w:w="1439" w:type="dxa"/>
          </w:tcPr>
          <w:p w:rsidR="00231F7C" w:rsidRDefault="00231F7C" w:rsidP="005359D5">
            <w:r>
              <w:t>Sunny/cloudy</w:t>
            </w:r>
          </w:p>
        </w:tc>
        <w:tc>
          <w:tcPr>
            <w:tcW w:w="1307" w:type="dxa"/>
          </w:tcPr>
          <w:p w:rsidR="00231F7C" w:rsidRDefault="00231F7C" w:rsidP="005359D5">
            <w:r>
              <w:t>Rain/foggy</w:t>
            </w:r>
          </w:p>
        </w:tc>
      </w:tr>
      <w:tr w:rsidR="00231F7C" w:rsidTr="005359D5">
        <w:tc>
          <w:tcPr>
            <w:tcW w:w="1281" w:type="dxa"/>
          </w:tcPr>
          <w:p w:rsidR="00231F7C" w:rsidRDefault="00231F7C" w:rsidP="005359D5">
            <w:r>
              <w:t>Small group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0.2-0.8</w:t>
            </w:r>
          </w:p>
        </w:tc>
        <w:tc>
          <w:tcPr>
            <w:tcW w:w="1341" w:type="dxa"/>
          </w:tcPr>
          <w:p w:rsidR="00231F7C" w:rsidRDefault="00231F7C" w:rsidP="005359D5">
            <w:pPr>
              <w:jc w:val="center"/>
            </w:pPr>
            <w:r>
              <w:t>0.05-0.4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0.1-0.75</w:t>
            </w:r>
          </w:p>
        </w:tc>
        <w:tc>
          <w:tcPr>
            <w:tcW w:w="1330" w:type="dxa"/>
          </w:tcPr>
          <w:p w:rsidR="00231F7C" w:rsidRDefault="00231F7C" w:rsidP="005359D5">
            <w:pPr>
              <w:jc w:val="center"/>
            </w:pPr>
            <w:r>
              <w:t>0.05-0.45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0.2-1.2</w:t>
            </w:r>
          </w:p>
        </w:tc>
        <w:tc>
          <w:tcPr>
            <w:tcW w:w="1307" w:type="dxa"/>
          </w:tcPr>
          <w:p w:rsidR="00231F7C" w:rsidRDefault="00231F7C" w:rsidP="005359D5">
            <w:pPr>
              <w:jc w:val="center"/>
            </w:pPr>
            <w:r>
              <w:t>0.1-0.8</w:t>
            </w:r>
          </w:p>
        </w:tc>
      </w:tr>
      <w:tr w:rsidR="00231F7C" w:rsidTr="005359D5">
        <w:tc>
          <w:tcPr>
            <w:tcW w:w="1281" w:type="dxa"/>
          </w:tcPr>
          <w:p w:rsidR="00231F7C" w:rsidRDefault="00231F7C" w:rsidP="005359D5">
            <w:r>
              <w:t>Big group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0.5-0.15</w:t>
            </w:r>
          </w:p>
        </w:tc>
        <w:tc>
          <w:tcPr>
            <w:tcW w:w="1341" w:type="dxa"/>
          </w:tcPr>
          <w:p w:rsidR="00231F7C" w:rsidRDefault="00231F7C" w:rsidP="005359D5">
            <w:pPr>
              <w:jc w:val="center"/>
            </w:pPr>
            <w:r>
              <w:t>0.25-1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0.5-1.5</w:t>
            </w:r>
          </w:p>
        </w:tc>
        <w:tc>
          <w:tcPr>
            <w:tcW w:w="1330" w:type="dxa"/>
          </w:tcPr>
          <w:p w:rsidR="00231F7C" w:rsidRDefault="00231F7C" w:rsidP="005359D5">
            <w:pPr>
              <w:jc w:val="center"/>
            </w:pPr>
            <w:r>
              <w:t>0.25-1.1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1-2.5</w:t>
            </w:r>
          </w:p>
        </w:tc>
        <w:tc>
          <w:tcPr>
            <w:tcW w:w="1307" w:type="dxa"/>
          </w:tcPr>
          <w:p w:rsidR="00231F7C" w:rsidRDefault="00231F7C" w:rsidP="005359D5">
            <w:pPr>
              <w:jc w:val="center"/>
            </w:pPr>
            <w:r>
              <w:t>0.5-2</w:t>
            </w:r>
          </w:p>
        </w:tc>
      </w:tr>
      <w:tr w:rsidR="00231F7C" w:rsidTr="005359D5">
        <w:tc>
          <w:tcPr>
            <w:tcW w:w="1281" w:type="dxa"/>
          </w:tcPr>
          <w:p w:rsidR="00231F7C" w:rsidRDefault="00231F7C" w:rsidP="005359D5">
            <w:r w:rsidRPr="0059217E">
              <w:rPr>
                <w:sz w:val="21"/>
              </w:rPr>
              <w:t>Super group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  <w:r>
              <w:t>1-3</w:t>
            </w:r>
          </w:p>
        </w:tc>
        <w:tc>
          <w:tcPr>
            <w:tcW w:w="1341" w:type="dxa"/>
          </w:tcPr>
          <w:p w:rsidR="00231F7C" w:rsidRDefault="00231F7C" w:rsidP="005359D5">
            <w:pPr>
              <w:jc w:val="center"/>
            </w:pPr>
            <w:r>
              <w:t>0.5-2.5</w:t>
            </w: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</w:p>
        </w:tc>
        <w:tc>
          <w:tcPr>
            <w:tcW w:w="1330" w:type="dxa"/>
          </w:tcPr>
          <w:p w:rsidR="00231F7C" w:rsidRDefault="00231F7C" w:rsidP="005359D5">
            <w:pPr>
              <w:jc w:val="center"/>
            </w:pPr>
          </w:p>
        </w:tc>
        <w:tc>
          <w:tcPr>
            <w:tcW w:w="1439" w:type="dxa"/>
          </w:tcPr>
          <w:p w:rsidR="00231F7C" w:rsidRDefault="00231F7C" w:rsidP="005359D5">
            <w:pPr>
              <w:jc w:val="center"/>
            </w:pPr>
          </w:p>
        </w:tc>
        <w:tc>
          <w:tcPr>
            <w:tcW w:w="1307" w:type="dxa"/>
          </w:tcPr>
          <w:p w:rsidR="00231F7C" w:rsidRDefault="00231F7C" w:rsidP="005359D5">
            <w:pPr>
              <w:jc w:val="center"/>
            </w:pPr>
          </w:p>
        </w:tc>
      </w:tr>
    </w:tbl>
    <w:p w:rsidR="00E5251B" w:rsidRDefault="00E5251B" w:rsidP="00E5251B">
      <w:pPr>
        <w:ind w:left="360"/>
      </w:pPr>
    </w:p>
    <w:p w:rsidR="00DE667E" w:rsidRDefault="00DE667E" w:rsidP="00DE667E">
      <w:pPr>
        <w:pStyle w:val="ListParagraph"/>
        <w:numPr>
          <w:ilvl w:val="0"/>
          <w:numId w:val="1"/>
        </w:numPr>
      </w:pPr>
      <w:r>
        <w:t>Environment (</w:t>
      </w:r>
      <w:r w:rsidRPr="00571BB9">
        <w:rPr>
          <w:highlight w:val="yellow"/>
        </w:rPr>
        <w:t>Alternatively, you can code this step before Step 1 above</w:t>
      </w:r>
      <w:r>
        <w:t>):</w:t>
      </w:r>
    </w:p>
    <w:p w:rsidR="00DE667E" w:rsidRDefault="00DE667E" w:rsidP="00DE667E">
      <w:pPr>
        <w:pStyle w:val="ListParagraph"/>
        <w:numPr>
          <w:ilvl w:val="0"/>
          <w:numId w:val="3"/>
        </w:numPr>
      </w:pPr>
      <w:r>
        <w:t>Let the GGMs only stay within 1000 and 2200, and mostly between 1300 and 2000</w:t>
      </w:r>
    </w:p>
    <w:p w:rsidR="00DE667E" w:rsidRDefault="00DE667E" w:rsidP="00DE667E">
      <w:pPr>
        <w:pStyle w:val="ListParagraph"/>
        <w:ind w:left="1080"/>
      </w:pPr>
      <w:r>
        <w:t>The elevations of GGMs should also be based on the seasons as below:</w:t>
      </w:r>
    </w:p>
    <w:p w:rsidR="00DE667E" w:rsidRDefault="00DE667E" w:rsidP="00DE667E">
      <w:pPr>
        <w:ind w:firstLine="720"/>
      </w:pPr>
      <w:proofErr w:type="gramStart"/>
      <w:r>
        <w:t>Table 2.</w:t>
      </w:r>
      <w:proofErr w:type="gramEnd"/>
      <w:r>
        <w:t xml:space="preserve"> GGMs seasonal habitat change </w:t>
      </w:r>
    </w:p>
    <w:tbl>
      <w:tblPr>
        <w:tblStyle w:val="TableGrid"/>
        <w:tblW w:w="0" w:type="auto"/>
        <w:tblInd w:w="641" w:type="dxa"/>
        <w:tblLook w:val="04A0" w:firstRow="1" w:lastRow="0" w:firstColumn="1" w:lastColumn="0" w:noHBand="0" w:noVBand="1"/>
      </w:tblPr>
      <w:tblGrid>
        <w:gridCol w:w="1424"/>
        <w:gridCol w:w="2081"/>
        <w:gridCol w:w="1490"/>
        <w:gridCol w:w="1599"/>
        <w:gridCol w:w="1478"/>
      </w:tblGrid>
      <w:tr w:rsidR="00DE667E" w:rsidTr="000C031D">
        <w:trPr>
          <w:trHeight w:val="280"/>
        </w:trPr>
        <w:tc>
          <w:tcPr>
            <w:tcW w:w="1424" w:type="dxa"/>
          </w:tcPr>
          <w:p w:rsidR="00DE667E" w:rsidRDefault="00DE667E" w:rsidP="000C031D">
            <w:r>
              <w:t>Seasons</w:t>
            </w:r>
          </w:p>
        </w:tc>
        <w:tc>
          <w:tcPr>
            <w:tcW w:w="2081" w:type="dxa"/>
          </w:tcPr>
          <w:p w:rsidR="00DE667E" w:rsidRDefault="00DE667E" w:rsidP="000C031D">
            <w:pPr>
              <w:jc w:val="center"/>
            </w:pPr>
            <w:r>
              <w:t>Spring</w:t>
            </w:r>
          </w:p>
        </w:tc>
        <w:tc>
          <w:tcPr>
            <w:tcW w:w="1490" w:type="dxa"/>
          </w:tcPr>
          <w:p w:rsidR="00DE667E" w:rsidRDefault="00DE667E" w:rsidP="000C031D">
            <w:pPr>
              <w:jc w:val="center"/>
            </w:pPr>
            <w:r>
              <w:t>Summer</w:t>
            </w:r>
          </w:p>
        </w:tc>
        <w:tc>
          <w:tcPr>
            <w:tcW w:w="1599" w:type="dxa"/>
          </w:tcPr>
          <w:p w:rsidR="00DE667E" w:rsidRDefault="00DE667E" w:rsidP="000C031D">
            <w:pPr>
              <w:jc w:val="center"/>
            </w:pPr>
            <w:r>
              <w:t xml:space="preserve">Fall </w:t>
            </w:r>
          </w:p>
        </w:tc>
        <w:tc>
          <w:tcPr>
            <w:tcW w:w="1478" w:type="dxa"/>
          </w:tcPr>
          <w:p w:rsidR="00DE667E" w:rsidRDefault="00DE667E" w:rsidP="000C031D">
            <w:pPr>
              <w:jc w:val="center"/>
            </w:pPr>
            <w:r>
              <w:t xml:space="preserve">Winter </w:t>
            </w:r>
          </w:p>
        </w:tc>
      </w:tr>
      <w:tr w:rsidR="00DE667E" w:rsidTr="000C031D">
        <w:trPr>
          <w:trHeight w:val="345"/>
        </w:trPr>
        <w:tc>
          <w:tcPr>
            <w:tcW w:w="1424" w:type="dxa"/>
          </w:tcPr>
          <w:p w:rsidR="00DE667E" w:rsidRDefault="00DE667E" w:rsidP="000C031D">
            <w:r>
              <w:t>Elevation (m)</w:t>
            </w:r>
          </w:p>
        </w:tc>
        <w:tc>
          <w:tcPr>
            <w:tcW w:w="2081" w:type="dxa"/>
          </w:tcPr>
          <w:p w:rsidR="00DE667E" w:rsidRDefault="00DE667E" w:rsidP="000C031D">
            <w:pPr>
              <w:jc w:val="center"/>
            </w:pPr>
            <w:r>
              <w:t>1000-1900</w:t>
            </w:r>
          </w:p>
        </w:tc>
        <w:tc>
          <w:tcPr>
            <w:tcW w:w="1490" w:type="dxa"/>
          </w:tcPr>
          <w:p w:rsidR="00DE667E" w:rsidRDefault="00DE667E" w:rsidP="000C031D">
            <w:pPr>
              <w:jc w:val="center"/>
            </w:pPr>
            <w:r>
              <w:t>1300-1800</w:t>
            </w:r>
          </w:p>
        </w:tc>
        <w:tc>
          <w:tcPr>
            <w:tcW w:w="1599" w:type="dxa"/>
          </w:tcPr>
          <w:p w:rsidR="00DE667E" w:rsidRDefault="00DE667E" w:rsidP="000C031D">
            <w:pPr>
              <w:jc w:val="center"/>
            </w:pPr>
            <w:r>
              <w:t>1500-2200</w:t>
            </w:r>
          </w:p>
        </w:tc>
        <w:tc>
          <w:tcPr>
            <w:tcW w:w="1478" w:type="dxa"/>
          </w:tcPr>
          <w:p w:rsidR="00DE667E" w:rsidRDefault="00DE667E" w:rsidP="000C031D">
            <w:pPr>
              <w:jc w:val="center"/>
            </w:pPr>
            <w:r>
              <w:t>1000-1800</w:t>
            </w:r>
          </w:p>
        </w:tc>
      </w:tr>
      <w:tr w:rsidR="00DE667E" w:rsidTr="000C031D">
        <w:trPr>
          <w:trHeight w:val="280"/>
        </w:trPr>
        <w:tc>
          <w:tcPr>
            <w:tcW w:w="1424" w:type="dxa"/>
          </w:tcPr>
          <w:p w:rsidR="00DE667E" w:rsidRDefault="00DE667E" w:rsidP="000C031D">
            <w:r>
              <w:t>Vegetation</w:t>
            </w:r>
          </w:p>
        </w:tc>
        <w:tc>
          <w:tcPr>
            <w:tcW w:w="2081" w:type="dxa"/>
          </w:tcPr>
          <w:p w:rsidR="00DE667E" w:rsidRDefault="00DE667E" w:rsidP="000C031D">
            <w:pPr>
              <w:jc w:val="center"/>
            </w:pPr>
            <w:r>
              <w:t>Evergreen, broadleaf/deciduous</w:t>
            </w:r>
          </w:p>
        </w:tc>
        <w:tc>
          <w:tcPr>
            <w:tcW w:w="1490" w:type="dxa"/>
          </w:tcPr>
          <w:p w:rsidR="00DE667E" w:rsidRDefault="00DE667E" w:rsidP="000C031D">
            <w:pPr>
              <w:jc w:val="center"/>
            </w:pPr>
            <w:r>
              <w:t xml:space="preserve">Same </w:t>
            </w:r>
          </w:p>
        </w:tc>
        <w:tc>
          <w:tcPr>
            <w:tcW w:w="1599" w:type="dxa"/>
          </w:tcPr>
          <w:p w:rsidR="00DE667E" w:rsidRDefault="00DE667E" w:rsidP="000C031D">
            <w:pPr>
              <w:jc w:val="center"/>
            </w:pPr>
            <w:r>
              <w:t xml:space="preserve">Same </w:t>
            </w:r>
          </w:p>
        </w:tc>
        <w:tc>
          <w:tcPr>
            <w:tcW w:w="1478" w:type="dxa"/>
          </w:tcPr>
          <w:p w:rsidR="00DE667E" w:rsidRDefault="00DE667E" w:rsidP="000C031D">
            <w:pPr>
              <w:jc w:val="center"/>
            </w:pPr>
            <w:r>
              <w:t xml:space="preserve">Same </w:t>
            </w:r>
          </w:p>
        </w:tc>
      </w:tr>
    </w:tbl>
    <w:p w:rsidR="00DE667E" w:rsidRDefault="00DE667E" w:rsidP="00DE667E">
      <w:pPr>
        <w:pStyle w:val="ListParagraph"/>
        <w:ind w:left="1080"/>
      </w:pPr>
    </w:p>
    <w:p w:rsidR="00DE667E" w:rsidRDefault="00DE667E" w:rsidP="00DE667E">
      <w:pPr>
        <w:pStyle w:val="ListParagraph"/>
        <w:numPr>
          <w:ilvl w:val="0"/>
          <w:numId w:val="3"/>
        </w:numPr>
      </w:pPr>
      <w:r>
        <w:t xml:space="preserve">Overlay your </w:t>
      </w:r>
      <w:proofErr w:type="spellStart"/>
      <w:r>
        <w:t>MaxEnt</w:t>
      </w:r>
      <w:proofErr w:type="spellEnd"/>
      <w:r>
        <w:t xml:space="preserve"> map with the map on p.19 (where :  vertical lines (</w:t>
      </w:r>
      <w:r>
        <w:sym w:font="Symbol" w:char="F0BA"/>
      </w:r>
      <w:r>
        <w:t>) stand for good habitat, vertical lines (|||||) for marginal habitat, forward slash (/////) lines for GGM movement corridors, and backward slash (\\\\\) lines for excellent habitat), and identify map of various types.</w:t>
      </w:r>
    </w:p>
    <w:p w:rsidR="00156FDA" w:rsidRDefault="00156FDA" w:rsidP="00156FDA"/>
    <w:p w:rsidR="00156FDA" w:rsidRDefault="00156FDA" w:rsidP="00156FDA">
      <w:pPr>
        <w:pStyle w:val="ListParagraph"/>
        <w:numPr>
          <w:ilvl w:val="0"/>
          <w:numId w:val="1"/>
        </w:numPr>
      </w:pPr>
      <w:r>
        <w:t>Visualization:</w:t>
      </w:r>
    </w:p>
    <w:p w:rsidR="00156FDA" w:rsidRDefault="00156FDA" w:rsidP="00156FDA">
      <w:pPr>
        <w:pStyle w:val="ListParagraph"/>
      </w:pPr>
      <w:r>
        <w:t>If the small group is equal to or greater than 30 GGMs use two adjacent pixels to indicate where the GGMs are; if the group has less than 30 GGMs, use one pixel to show where GGMs are. Make sure the related pixel contains all the GGMs that stay inside it. Once a group moves out of a pixel, all individual GGMs move out too.</w:t>
      </w:r>
    </w:p>
    <w:p w:rsidR="00231F7C" w:rsidRDefault="00231F7C" w:rsidP="00E5251B">
      <w:pPr>
        <w:ind w:left="360"/>
      </w:pPr>
    </w:p>
    <w:p w:rsidR="00985925" w:rsidRDefault="00985925" w:rsidP="00E5251B">
      <w:pPr>
        <w:ind w:left="360"/>
      </w:pPr>
      <w:r>
        <w:t>12. Report:</w:t>
      </w:r>
    </w:p>
    <w:p w:rsidR="00985925" w:rsidRDefault="00985925" w:rsidP="00E5251B">
      <w:pPr>
        <w:ind w:left="360"/>
      </w:pPr>
      <w:r>
        <w:t xml:space="preserve">Every year (73 steps), output the age and sex structure data to </w:t>
      </w:r>
      <w:proofErr w:type="gramStart"/>
      <w:r>
        <w:t>an</w:t>
      </w:r>
      <w:proofErr w:type="gramEnd"/>
      <w:r>
        <w:t xml:space="preserve"> CSV or Excel file.</w:t>
      </w:r>
    </w:p>
    <w:p w:rsidR="002749E2" w:rsidRDefault="002749E2" w:rsidP="00E5251B">
      <w:pPr>
        <w:ind w:left="360"/>
      </w:pPr>
    </w:p>
    <w:p w:rsidR="002749E2" w:rsidRDefault="002749E2" w:rsidP="00E5251B">
      <w:pPr>
        <w:ind w:left="360"/>
      </w:pPr>
      <w:r>
        <w:t xml:space="preserve">13. Map human </w:t>
      </w:r>
      <w:r w:rsidR="00AC6AA0">
        <w:t>disturbance</w:t>
      </w:r>
    </w:p>
    <w:p w:rsidR="002749E2" w:rsidRDefault="00575617" w:rsidP="00E5251B">
      <w:pPr>
        <w:ind w:left="360"/>
      </w:pPr>
      <w:r>
        <w:t>Note that: All d</w:t>
      </w:r>
      <w:r w:rsidR="002749E2">
        <w:t>ata are saved at</w:t>
      </w:r>
      <w:r w:rsidR="00D20271">
        <w:t xml:space="preserve"> </w:t>
      </w:r>
      <w:r w:rsidR="00604874">
        <w:t>…</w:t>
      </w:r>
      <w:r w:rsidR="00604874" w:rsidRPr="00604874">
        <w:t>\Human-disturb-2016HH_data</w:t>
      </w:r>
      <w:r w:rsidR="00D20271">
        <w:t xml:space="preserve"> [I will make a copy to you].</w:t>
      </w:r>
    </w:p>
    <w:p w:rsidR="00405D47" w:rsidRDefault="006A2087" w:rsidP="00E5251B">
      <w:pPr>
        <w:ind w:left="360"/>
      </w:pPr>
      <w:r>
        <w:t>13.</w:t>
      </w:r>
      <w:r w:rsidR="00B04458">
        <w:t>1) Map</w:t>
      </w:r>
      <w:r w:rsidR="00405D47">
        <w:t>/import</w:t>
      </w:r>
      <w:r w:rsidR="00B04458">
        <w:t xml:space="preserve"> all households we surveyed in 2015 </w:t>
      </w:r>
      <w:r w:rsidR="00405D47">
        <w:t>according to the shapefile named 2015_household_survey.shp;</w:t>
      </w:r>
    </w:p>
    <w:p w:rsidR="002749E2" w:rsidRDefault="006A2087" w:rsidP="00E5251B">
      <w:pPr>
        <w:ind w:left="360"/>
      </w:pPr>
      <w:r>
        <w:lastRenderedPageBreak/>
        <w:t>13.</w:t>
      </w:r>
      <w:r w:rsidR="00405D47">
        <w:t xml:space="preserve">2) Map/import all households we surveyed in </w:t>
      </w:r>
      <w:r w:rsidR="00B04458">
        <w:t xml:space="preserve">2016 </w:t>
      </w:r>
      <w:r w:rsidR="00405D47">
        <w:t>(note the HHs surveyed in 2016 should be able to locate under the 2.1-d field of shapefile 2016_landparcel_all.shp)</w:t>
      </w:r>
      <w:r w:rsidR="002C06A6">
        <w:t>.</w:t>
      </w:r>
    </w:p>
    <w:p w:rsidR="002C06A6" w:rsidRDefault="002C06A6" w:rsidP="00E5251B">
      <w:pPr>
        <w:ind w:left="360"/>
      </w:pPr>
    </w:p>
    <w:p w:rsidR="002C06A6" w:rsidRPr="002C06A6" w:rsidRDefault="002C06A6" w:rsidP="00E5251B">
      <w:pPr>
        <w:ind w:left="360"/>
      </w:pPr>
      <w:r w:rsidRPr="002C06A6">
        <w:rPr>
          <w:highlight w:val="yellow"/>
        </w:rPr>
        <w:t>Note that the HH_ID’s in the above two shapefiles might NOT be coded in a consistent way (i.e.</w:t>
      </w:r>
      <w:proofErr w:type="gramStart"/>
      <w:r w:rsidRPr="002C06A6">
        <w:rPr>
          <w:highlight w:val="yellow"/>
        </w:rPr>
        <w:t>,  a</w:t>
      </w:r>
      <w:proofErr w:type="gramEnd"/>
      <w:r w:rsidRPr="002C06A6">
        <w:rPr>
          <w:highlight w:val="yellow"/>
        </w:rPr>
        <w:t xml:space="preserve"> household with HH_ID = xxx in the 2015 file may be a different one from the one with HH_ID = xxx in the 2016 file</w:t>
      </w:r>
      <w:r w:rsidR="00575617">
        <w:rPr>
          <w:highlight w:val="yellow"/>
        </w:rPr>
        <w:t>—but I did not check; check and assure it</w:t>
      </w:r>
      <w:r w:rsidRPr="002C06A6">
        <w:rPr>
          <w:highlight w:val="yellow"/>
        </w:rPr>
        <w:t>)</w:t>
      </w:r>
      <w:r>
        <w:t>.</w:t>
      </w:r>
    </w:p>
    <w:p w:rsidR="002C06A6" w:rsidRDefault="002C06A6" w:rsidP="00E5251B">
      <w:pPr>
        <w:ind w:left="360"/>
      </w:pPr>
    </w:p>
    <w:p w:rsidR="00B04458" w:rsidRDefault="006A2087" w:rsidP="00E5251B">
      <w:pPr>
        <w:ind w:left="360"/>
      </w:pPr>
      <w:r>
        <w:t>13.</w:t>
      </w:r>
      <w:r w:rsidR="002C06A6">
        <w:t>3</w:t>
      </w:r>
      <w:r w:rsidR="00B04458">
        <w:t>) Map</w:t>
      </w:r>
      <w:r w:rsidR="00575617">
        <w:t>/import</w:t>
      </w:r>
      <w:r w:rsidR="00B04458">
        <w:t xml:space="preserve"> all the</w:t>
      </w:r>
      <w:r w:rsidR="00B04458" w:rsidRPr="00575617">
        <w:t xml:space="preserve"> </w:t>
      </w:r>
      <w:r w:rsidR="002C06A6" w:rsidRPr="00575617">
        <w:rPr>
          <w:b/>
        </w:rPr>
        <w:t>GTGP</w:t>
      </w:r>
      <w:r w:rsidR="00B04458" w:rsidRPr="00575617">
        <w:rPr>
          <w:b/>
        </w:rPr>
        <w:t xml:space="preserve"> parcels</w:t>
      </w:r>
      <w:r w:rsidR="00B04458">
        <w:t xml:space="preserve"> based on </w:t>
      </w:r>
      <w:r w:rsidR="00B037C8">
        <w:t>2015-16_landparcel_PES.shp</w:t>
      </w:r>
      <w:r w:rsidR="002C06A6">
        <w:t xml:space="preserve">, which contains HH_ID, </w:t>
      </w:r>
      <w:proofErr w:type="spellStart"/>
      <w:r w:rsidR="001650EC">
        <w:t>Question_I</w:t>
      </w:r>
      <w:proofErr w:type="spellEnd"/>
      <w:r w:rsidR="001650EC">
        <w:t xml:space="preserve">, x, y, plant, </w:t>
      </w:r>
      <w:proofErr w:type="spellStart"/>
      <w:r w:rsidR="001650EC">
        <w:t>Year_enrol</w:t>
      </w:r>
      <w:proofErr w:type="spellEnd"/>
      <w:r w:rsidR="001650EC">
        <w:t xml:space="preserve">, and survey (Year) are the attributes we will use later. Note that for </w:t>
      </w:r>
      <w:proofErr w:type="spellStart"/>
      <w:r w:rsidR="001650EC">
        <w:t>Question_I</w:t>
      </w:r>
      <w:proofErr w:type="spellEnd"/>
      <w:r w:rsidR="001650EC">
        <w:t>, 1.2-1, 1.2-2</w:t>
      </w:r>
      <w:proofErr w:type="gramStart"/>
      <w:r w:rsidR="001650EC">
        <w:t>,…,</w:t>
      </w:r>
      <w:proofErr w:type="gramEnd"/>
      <w:r w:rsidR="001650EC">
        <w:t xml:space="preserve"> up to 1.2-7 are GTGP parcels surveyed in 2015, and 3.3d_i_A and 3.3d_i_A GTGP parcels in 2016. All the GTGP </w:t>
      </w:r>
      <w:proofErr w:type="spellStart"/>
      <w:r w:rsidR="001650EC">
        <w:t>pacels</w:t>
      </w:r>
      <w:proofErr w:type="spellEnd"/>
      <w:r w:rsidR="001650EC">
        <w:t xml:space="preserve"> are associated with their related HH_IDs.</w:t>
      </w:r>
    </w:p>
    <w:p w:rsidR="001650EC" w:rsidRDefault="001650EC" w:rsidP="00E5251B">
      <w:pPr>
        <w:ind w:left="360"/>
      </w:pPr>
    </w:p>
    <w:p w:rsidR="001650EC" w:rsidRDefault="006A2087" w:rsidP="00E5251B">
      <w:pPr>
        <w:ind w:left="360"/>
      </w:pPr>
      <w:r>
        <w:t>13.</w:t>
      </w:r>
      <w:r w:rsidR="001650EC">
        <w:t>4) Map</w:t>
      </w:r>
      <w:r w:rsidR="00575617">
        <w:t>/import</w:t>
      </w:r>
      <w:r w:rsidR="001650EC">
        <w:t xml:space="preserve"> all the </w:t>
      </w:r>
      <w:r w:rsidR="001650EC" w:rsidRPr="00575617">
        <w:rPr>
          <w:b/>
        </w:rPr>
        <w:t xml:space="preserve">self Mt. and </w:t>
      </w:r>
      <w:proofErr w:type="spellStart"/>
      <w:r w:rsidR="001650EC" w:rsidRPr="00575617">
        <w:rPr>
          <w:b/>
        </w:rPr>
        <w:t>resp</w:t>
      </w:r>
      <w:proofErr w:type="spellEnd"/>
      <w:r w:rsidR="001650EC" w:rsidRPr="00575617">
        <w:rPr>
          <w:b/>
        </w:rPr>
        <w:t xml:space="preserve"> Mt. forest parcels</w:t>
      </w:r>
      <w:r w:rsidR="001650EC">
        <w:t xml:space="preserve"> based on 2015-16_landparcel_forest.shp, which contains HH_ID, </w:t>
      </w:r>
      <w:proofErr w:type="spellStart"/>
      <w:r w:rsidR="001650EC">
        <w:t>Question_I</w:t>
      </w:r>
      <w:proofErr w:type="spellEnd"/>
      <w:r w:rsidR="001650EC">
        <w:t xml:space="preserve">, x, y, type, </w:t>
      </w:r>
      <w:proofErr w:type="spellStart"/>
      <w:r w:rsidR="001650EC">
        <w:t>patrol_mon</w:t>
      </w:r>
      <w:proofErr w:type="spellEnd"/>
      <w:r w:rsidR="001650EC">
        <w:t>, and survey (year). Check</w:t>
      </w:r>
      <w:r w:rsidR="001650EC">
        <w:br/>
      </w:r>
      <w:r w:rsidR="001650EC">
        <w:tab/>
        <w:t>a) Are the HH_IDs here the same as in 3) above (i.e., 2015-16_landparcel_PES.shp</w:t>
      </w:r>
      <w:r w:rsidR="00575617">
        <w:t xml:space="preserve">)? You can check it in ArcGIS and see whether the forest </w:t>
      </w:r>
    </w:p>
    <w:p w:rsidR="00B037C8" w:rsidRDefault="00B037C8" w:rsidP="002C06A6">
      <w:pPr>
        <w:ind w:left="360"/>
      </w:pPr>
    </w:p>
    <w:p w:rsidR="00575617" w:rsidRDefault="00575617" w:rsidP="002C06A6">
      <w:pPr>
        <w:ind w:left="360"/>
      </w:pPr>
      <w:r w:rsidRPr="00575617">
        <w:rPr>
          <w:highlight w:val="yellow"/>
        </w:rPr>
        <w:t xml:space="preserve">Check all </w:t>
      </w:r>
      <w:r w:rsidRPr="00575617">
        <w:rPr>
          <w:b/>
          <w:highlight w:val="yellow"/>
        </w:rPr>
        <w:t>GTGP parcels</w:t>
      </w:r>
      <w:r w:rsidRPr="00575617">
        <w:rPr>
          <w:highlight w:val="yellow"/>
        </w:rPr>
        <w:t xml:space="preserve"> and</w:t>
      </w:r>
      <w:r w:rsidRPr="00575617">
        <w:rPr>
          <w:b/>
          <w:highlight w:val="yellow"/>
        </w:rPr>
        <w:t xml:space="preserve"> self Mt. and </w:t>
      </w:r>
      <w:proofErr w:type="spellStart"/>
      <w:r w:rsidRPr="00575617">
        <w:rPr>
          <w:b/>
          <w:highlight w:val="yellow"/>
        </w:rPr>
        <w:t>resp</w:t>
      </w:r>
      <w:proofErr w:type="spellEnd"/>
      <w:r w:rsidRPr="00575617">
        <w:rPr>
          <w:b/>
          <w:highlight w:val="yellow"/>
        </w:rPr>
        <w:t xml:space="preserve"> Mt. forest parcels</w:t>
      </w:r>
      <w:r w:rsidRPr="00575617">
        <w:rPr>
          <w:highlight w:val="yellow"/>
        </w:rPr>
        <w:t xml:space="preserve"> under the same HH-ID: are they spatially near and consistent? The key is to make sure that the HH_IDs in 2015-16_landparcel_PES.shp are the same as those in 2015-16_landparcel_forest.shp</w:t>
      </w:r>
      <w:r>
        <w:t>.</w:t>
      </w:r>
    </w:p>
    <w:p w:rsidR="00586A11" w:rsidRDefault="00586A11" w:rsidP="002C06A6">
      <w:pPr>
        <w:ind w:left="360"/>
      </w:pPr>
    </w:p>
    <w:p w:rsidR="00586A11" w:rsidRDefault="006A2087" w:rsidP="002C06A6">
      <w:pPr>
        <w:ind w:left="360"/>
      </w:pPr>
      <w:r>
        <w:t>13.</w:t>
      </w:r>
      <w:r w:rsidR="00586A11">
        <w:t xml:space="preserve">5) Map/import all the </w:t>
      </w:r>
      <w:r w:rsidR="00586A11" w:rsidRPr="008E667D">
        <w:rPr>
          <w:b/>
        </w:rPr>
        <w:t>farm parcels</w:t>
      </w:r>
      <w:r w:rsidR="00586A11">
        <w:t xml:space="preserve"> based on 2015-16_landparcel_farm.shp, which contains HH_ID, </w:t>
      </w:r>
      <w:proofErr w:type="spellStart"/>
      <w:r w:rsidR="00586A11">
        <w:t>Question_I</w:t>
      </w:r>
      <w:proofErr w:type="spellEnd"/>
      <w:r w:rsidR="00586A11">
        <w:t xml:space="preserve">, X, Y, Area (mu, it is named hectare, which is a mistake), </w:t>
      </w:r>
      <w:proofErr w:type="spellStart"/>
      <w:r w:rsidR="00586A11">
        <w:t>crop_damag</w:t>
      </w:r>
      <w:proofErr w:type="spellEnd"/>
      <w:r w:rsidR="00586A11">
        <w:t xml:space="preserve">, </w:t>
      </w:r>
      <w:proofErr w:type="spellStart"/>
      <w:r w:rsidR="00586A11">
        <w:t>damage_bef</w:t>
      </w:r>
      <w:proofErr w:type="spellEnd"/>
      <w:r w:rsidR="00586A11">
        <w:t xml:space="preserve">, and survey (year). Note that </w:t>
      </w:r>
      <w:proofErr w:type="spellStart"/>
      <w:r w:rsidR="00586A11">
        <w:t>Question_I</w:t>
      </w:r>
      <w:proofErr w:type="spellEnd"/>
      <w:r w:rsidR="00586A11">
        <w:t xml:space="preserve"> has 1.13-1</w:t>
      </w:r>
      <w:proofErr w:type="gramStart"/>
      <w:r w:rsidR="00586A11">
        <w:t>, …,</w:t>
      </w:r>
      <w:proofErr w:type="gramEnd"/>
      <w:r w:rsidR="00586A11">
        <w:t xml:space="preserve"> up to 1.13-7 (all are 2015 farm parcels) and 3.14f_i, …, up to 3.14f_iv (all these are 2016 farm parcels). </w:t>
      </w:r>
    </w:p>
    <w:p w:rsidR="008E667D" w:rsidRDefault="008E667D" w:rsidP="008E667D">
      <w:pPr>
        <w:ind w:left="360"/>
      </w:pPr>
      <w:r>
        <w:rPr>
          <w:highlight w:val="yellow"/>
        </w:rPr>
        <w:t xml:space="preserve">Overlay </w:t>
      </w:r>
      <w:r w:rsidRPr="00575617">
        <w:rPr>
          <w:highlight w:val="yellow"/>
        </w:rPr>
        <w:t>all</w:t>
      </w:r>
      <w:r w:rsidRPr="008E667D">
        <w:rPr>
          <w:highlight w:val="yellow"/>
        </w:rPr>
        <w:t xml:space="preserve"> </w:t>
      </w:r>
      <w:r w:rsidRPr="008E667D">
        <w:rPr>
          <w:b/>
          <w:highlight w:val="yellow"/>
        </w:rPr>
        <w:t xml:space="preserve">farm </w:t>
      </w:r>
      <w:proofErr w:type="gramStart"/>
      <w:r w:rsidRPr="008E667D">
        <w:rPr>
          <w:b/>
          <w:highlight w:val="yellow"/>
        </w:rPr>
        <w:t xml:space="preserve">parcels </w:t>
      </w:r>
      <w:r w:rsidRPr="008E667D">
        <w:rPr>
          <w:highlight w:val="yellow"/>
        </w:rPr>
        <w:t xml:space="preserve"> in</w:t>
      </w:r>
      <w:proofErr w:type="gramEnd"/>
      <w:r w:rsidRPr="008E667D">
        <w:rPr>
          <w:highlight w:val="yellow"/>
        </w:rPr>
        <w:t xml:space="preserve"> 2015-16_landparcel_farm.shp </w:t>
      </w:r>
      <w:r w:rsidR="00692565">
        <w:rPr>
          <w:highlight w:val="yellow"/>
        </w:rPr>
        <w:t>with the above shapefiles and examine whether the</w:t>
      </w:r>
      <w:r w:rsidRPr="00575617">
        <w:rPr>
          <w:highlight w:val="yellow"/>
        </w:rPr>
        <w:t xml:space="preserve"> HH-ID</w:t>
      </w:r>
      <w:r w:rsidR="00692565">
        <w:rPr>
          <w:highlight w:val="yellow"/>
        </w:rPr>
        <w:t>s</w:t>
      </w:r>
      <w:r w:rsidRPr="00575617">
        <w:rPr>
          <w:highlight w:val="yellow"/>
        </w:rPr>
        <w:t xml:space="preserve"> are spatially near and consistent</w:t>
      </w:r>
      <w:r w:rsidR="00692565">
        <w:rPr>
          <w:highlight w:val="yellow"/>
        </w:rPr>
        <w:t>.</w:t>
      </w:r>
    </w:p>
    <w:p w:rsidR="00E10587" w:rsidRDefault="00E10587" w:rsidP="008E667D">
      <w:pPr>
        <w:ind w:left="360"/>
      </w:pPr>
      <w:r>
        <w:t>So far you should have mapped / imported all farm parcels, GTGP parcels,</w:t>
      </w:r>
      <w:r w:rsidRPr="00E10587">
        <w:t xml:space="preserve"> and self Mt. and </w:t>
      </w:r>
      <w:proofErr w:type="spellStart"/>
      <w:r w:rsidRPr="00E10587">
        <w:t>resp</w:t>
      </w:r>
      <w:proofErr w:type="spellEnd"/>
      <w:r w:rsidRPr="00E10587">
        <w:t xml:space="preserve"> Mt. forest parcels</w:t>
      </w:r>
      <w:r>
        <w:t xml:space="preserve">. There are two files that have you to check the quality and quantity of 2015 data (then 2016 data): the sum of all farm, GTGP, </w:t>
      </w:r>
      <w:proofErr w:type="spellStart"/>
      <w:r>
        <w:t>selt</w:t>
      </w:r>
      <w:proofErr w:type="spellEnd"/>
      <w:r>
        <w:t xml:space="preserve"> Mt, and </w:t>
      </w:r>
      <w:proofErr w:type="spellStart"/>
      <w:r>
        <w:t>resp</w:t>
      </w:r>
      <w:proofErr w:type="spellEnd"/>
      <w:r>
        <w:t xml:space="preserve"> Mt parcels in 2015 should be close to 3772 (the number of records in 2015_landparcel_all.shp). Similarly, the sum of such parcels in 2016 should be close to 873 (the number of records in 2016_landparcel_all.shp).</w:t>
      </w:r>
    </w:p>
    <w:p w:rsidR="00AC6AA0" w:rsidRDefault="00AC6AA0" w:rsidP="008E667D">
      <w:pPr>
        <w:ind w:left="360"/>
      </w:pPr>
    </w:p>
    <w:p w:rsidR="00AC6AA0" w:rsidRDefault="00AC6AA0" w:rsidP="008E667D">
      <w:pPr>
        <w:ind w:left="360"/>
      </w:pPr>
      <w:r>
        <w:t>14. Simulate human disturbance for the whole FNNR</w:t>
      </w:r>
    </w:p>
    <w:p w:rsidR="00AC6AA0" w:rsidRDefault="00AC6AA0" w:rsidP="008E667D">
      <w:pPr>
        <w:ind w:left="360"/>
      </w:pPr>
      <w:r>
        <w:lastRenderedPageBreak/>
        <w:t xml:space="preserve">14.1 For each household </w:t>
      </w:r>
      <w:proofErr w:type="gramStart"/>
      <w:r>
        <w:t>location,</w:t>
      </w:r>
      <w:proofErr w:type="gramEnd"/>
      <w:r>
        <w:t xml:space="preserve"> create a buffer with x radius (x default to 400 m). Assign a probability of p1 (default to 0.00) under which any GGM individual or GGM family would enter into.</w:t>
      </w:r>
    </w:p>
    <w:p w:rsidR="00AC6AA0" w:rsidRDefault="00AC6AA0" w:rsidP="008E667D">
      <w:pPr>
        <w:ind w:left="360"/>
      </w:pPr>
      <w:r>
        <w:t>14.2 For each farm parcel (non GTGP parcel), create a buffer with y radius (y default to 300 m). Assign a probability of p2 (default to 0.05) under which any GGM or GGM family would enter into.</w:t>
      </w:r>
    </w:p>
    <w:p w:rsidR="00AC6AA0" w:rsidRDefault="00AC6AA0" w:rsidP="00AC6AA0">
      <w:pPr>
        <w:ind w:left="360"/>
      </w:pPr>
      <w:r>
        <w:t>14.3 For each GTGP (PES) parcel, create a buffer with z radius (z default to 200 m). Assign a probability of p3 (default to 0.20) under which any GGM or GGM family would enter into.</w:t>
      </w:r>
    </w:p>
    <w:p w:rsidR="00AC6AA0" w:rsidRDefault="00AC6AA0" w:rsidP="00AC6AA0">
      <w:pPr>
        <w:ind w:left="360"/>
      </w:pPr>
      <w:r>
        <w:t xml:space="preserve">14.4 For each self and </w:t>
      </w:r>
      <w:proofErr w:type="spellStart"/>
      <w:r>
        <w:t>resp</w:t>
      </w:r>
      <w:proofErr w:type="spellEnd"/>
      <w:r>
        <w:t xml:space="preserve"> Mt. forest parcel, create a buffer with a radius (a default to 200 m). Assign a probability of p4 (default to 0.30) under which any GGM or GGM family would enter into.</w:t>
      </w:r>
    </w:p>
    <w:p w:rsidR="00AC6AA0" w:rsidRDefault="00AC6AA0" w:rsidP="008E667D">
      <w:pPr>
        <w:ind w:left="360"/>
      </w:pPr>
    </w:p>
    <w:p w:rsidR="009F0B23" w:rsidRDefault="009F0B23" w:rsidP="009F0B23">
      <w:pPr>
        <w:ind w:left="360"/>
      </w:pPr>
      <w:r>
        <w:t>15. Simulate human disturbance in the two villages surveyed in 2016</w:t>
      </w:r>
    </w:p>
    <w:p w:rsidR="009F0B23" w:rsidRDefault="009F0B23" w:rsidP="009F0B23">
      <w:pPr>
        <w:ind w:left="360"/>
      </w:pPr>
      <w:r>
        <w:t xml:space="preserve">15.1 Load/import human activity data from 2016_landparcel_collection.shp, which contains the following key attributes or variables: HH_ID, X, Y, </w:t>
      </w:r>
      <w:proofErr w:type="spellStart"/>
      <w:r>
        <w:t>Question_I</w:t>
      </w:r>
      <w:proofErr w:type="spellEnd"/>
      <w:r>
        <w:t xml:space="preserve">, and frequency. Here the variable </w:t>
      </w:r>
      <w:proofErr w:type="spellStart"/>
      <w:r>
        <w:t>Question_I</w:t>
      </w:r>
      <w:proofErr w:type="spellEnd"/>
      <w:r>
        <w:t xml:space="preserve"> variable can take 8.4i-a, 8.4i-b</w:t>
      </w:r>
      <w:proofErr w:type="gramStart"/>
      <w:r>
        <w:t>,…,</w:t>
      </w:r>
      <w:proofErr w:type="gramEnd"/>
      <w:r>
        <w:t xml:space="preserve"> up to 8.4i-g</w:t>
      </w:r>
      <w:r w:rsidR="00DC523F">
        <w:t>, and below stand for what they mean:</w:t>
      </w:r>
    </w:p>
    <w:p w:rsidR="00DC523F" w:rsidRDefault="00DC523F" w:rsidP="00DC523F">
      <w:pPr>
        <w:ind w:leftChars="464" w:left="1021"/>
      </w:pPr>
      <w:proofErr w:type="spellStart"/>
      <w:r>
        <w:t>a.Fuelwood</w:t>
      </w:r>
      <w:proofErr w:type="spellEnd"/>
    </w:p>
    <w:p w:rsidR="00DC523F" w:rsidRDefault="00DC523F" w:rsidP="00DC523F">
      <w:pPr>
        <w:ind w:leftChars="464" w:left="1021"/>
      </w:pPr>
      <w:proofErr w:type="spellStart"/>
      <w:r>
        <w:t>b.Herbs</w:t>
      </w:r>
      <w:proofErr w:type="spellEnd"/>
    </w:p>
    <w:p w:rsidR="00DC523F" w:rsidRDefault="00DC523F" w:rsidP="00DC523F">
      <w:pPr>
        <w:ind w:leftChars="464" w:left="1021"/>
      </w:pPr>
      <w:proofErr w:type="spellStart"/>
      <w:proofErr w:type="gramStart"/>
      <w:r>
        <w:t>c.Bamboo</w:t>
      </w:r>
      <w:proofErr w:type="spellEnd"/>
      <w:r>
        <w:t>/bamboo</w:t>
      </w:r>
      <w:proofErr w:type="gramEnd"/>
      <w:r>
        <w:t xml:space="preserve"> shoots</w:t>
      </w:r>
    </w:p>
    <w:p w:rsidR="00DC523F" w:rsidRDefault="00DC523F" w:rsidP="00DC523F">
      <w:pPr>
        <w:ind w:leftChars="464" w:left="1021"/>
      </w:pPr>
      <w:proofErr w:type="spellStart"/>
      <w:proofErr w:type="gramStart"/>
      <w:r>
        <w:t>d.Mushrooms</w:t>
      </w:r>
      <w:proofErr w:type="spellEnd"/>
      <w:r>
        <w:t>/fungi</w:t>
      </w:r>
      <w:proofErr w:type="gramEnd"/>
    </w:p>
    <w:p w:rsidR="00DC523F" w:rsidRDefault="00DC523F" w:rsidP="00DC523F">
      <w:pPr>
        <w:ind w:leftChars="464" w:left="1021"/>
      </w:pPr>
      <w:proofErr w:type="spellStart"/>
      <w:proofErr w:type="gramStart"/>
      <w:r>
        <w:t>e.Fodder</w:t>
      </w:r>
      <w:proofErr w:type="spellEnd"/>
      <w:proofErr w:type="gramEnd"/>
      <w:r>
        <w:t xml:space="preserve"> for animals</w:t>
      </w:r>
    </w:p>
    <w:p w:rsidR="00DC523F" w:rsidRDefault="00DC523F" w:rsidP="00DC523F">
      <w:pPr>
        <w:ind w:leftChars="464" w:left="1021"/>
      </w:pPr>
      <w:proofErr w:type="spellStart"/>
      <w:r>
        <w:t>f.Fish</w:t>
      </w:r>
      <w:proofErr w:type="spellEnd"/>
    </w:p>
    <w:p w:rsidR="00DC523F" w:rsidRDefault="00DC523F" w:rsidP="00DC523F">
      <w:pPr>
        <w:ind w:leftChars="464" w:left="1021"/>
      </w:pPr>
      <w:proofErr w:type="spellStart"/>
      <w:r>
        <w:t>g.Other</w:t>
      </w:r>
      <w:proofErr w:type="spellEnd"/>
      <w:r>
        <w:t>______</w:t>
      </w:r>
    </w:p>
    <w:p w:rsidR="009F0B23" w:rsidRDefault="00BD2073" w:rsidP="008E667D">
      <w:pPr>
        <w:ind w:left="360"/>
      </w:pPr>
      <w:r>
        <w:t>Note the unit of frequency is times/month.</w:t>
      </w:r>
    </w:p>
    <w:p w:rsidR="00BD2073" w:rsidRDefault="00BD2073" w:rsidP="008E667D">
      <w:pPr>
        <w:ind w:left="360"/>
      </w:pPr>
    </w:p>
    <w:p w:rsidR="00BD2073" w:rsidRDefault="00BD2073" w:rsidP="008E667D">
      <w:pPr>
        <w:ind w:left="360"/>
      </w:pPr>
      <w:r>
        <w:t xml:space="preserve">15.2 Load the HH and individual data in the model you created for </w:t>
      </w:r>
      <w:proofErr w:type="spellStart"/>
      <w:r>
        <w:t>Shuang</w:t>
      </w:r>
      <w:proofErr w:type="spellEnd"/>
      <w:r>
        <w:t xml:space="preserve"> (including those agents).</w:t>
      </w:r>
    </w:p>
    <w:p w:rsidR="00CA33F1" w:rsidRDefault="00BD2073" w:rsidP="00CA33F1">
      <w:pPr>
        <w:ind w:left="360"/>
      </w:pPr>
      <w:r>
        <w:tab/>
        <w:t>a. Choose one adult (from 15 to 59) from each household</w:t>
      </w:r>
      <w:r w:rsidR="00C91D2A">
        <w:t>, and send the adult to the HH’s sites for a, b</w:t>
      </w:r>
      <w:proofErr w:type="gramStart"/>
      <w:r w:rsidR="00C91D2A">
        <w:t>, …,</w:t>
      </w:r>
      <w:proofErr w:type="gramEnd"/>
      <w:r w:rsidR="00C91D2A">
        <w:t xml:space="preserve"> g at the related frequency mentioned in the table of  2016_landparcel_collection.shp. Let the adult choose a shortest path between the HH and the collection site. Create a buffer zone around the moving adult with radius r (a parameter, r default to 100 m). Any GGM individual or family, if moving towards the adult’s buffer </w:t>
      </w:r>
      <w:proofErr w:type="gramStart"/>
      <w:r w:rsidR="00C91D2A">
        <w:t>zone,</w:t>
      </w:r>
      <w:proofErr w:type="gramEnd"/>
      <w:r w:rsidR="00C91D2A">
        <w:t xml:space="preserve"> will turn around avoid encounter. </w:t>
      </w:r>
    </w:p>
    <w:p w:rsidR="00FA3D55" w:rsidRDefault="00CA33F1" w:rsidP="003B59AE">
      <w:pPr>
        <w:ind w:left="360" w:firstLine="360"/>
      </w:pPr>
      <w:r>
        <w:t>b</w:t>
      </w:r>
      <w:r w:rsidR="009E5357">
        <w:t>. Run the migration model</w:t>
      </w:r>
      <w:r w:rsidR="00000756">
        <w:t xml:space="preserve"> you created for </w:t>
      </w:r>
      <w:proofErr w:type="spellStart"/>
      <w:r w:rsidR="00000756">
        <w:t>Shuang</w:t>
      </w:r>
      <w:proofErr w:type="spellEnd"/>
      <w:r w:rsidR="009E5357">
        <w:t xml:space="preserve">. If the above adult </w:t>
      </w:r>
      <w:r w:rsidR="00000756">
        <w:t>happens to migrate</w:t>
      </w:r>
      <w:r w:rsidR="009E5357">
        <w:t xml:space="preserve"> out</w:t>
      </w:r>
      <w:r w:rsidR="00FA3D55">
        <w:t xml:space="preserve"> according to the migration model</w:t>
      </w:r>
      <w:r w:rsidR="009E5357">
        <w:t xml:space="preserve">, choose another </w:t>
      </w:r>
      <w:r w:rsidR="00FA3D55">
        <w:t>adult (also from 15-59; if available)</w:t>
      </w:r>
      <w:r w:rsidR="009E5357">
        <w:t xml:space="preserve"> in the same HH, but collect </w:t>
      </w:r>
      <w:r w:rsidR="00093332">
        <w:t xml:space="preserve">each of </w:t>
      </w:r>
      <w:r w:rsidR="009E5357">
        <w:t xml:space="preserve">the resources at a reduced </w:t>
      </w:r>
      <w:r w:rsidR="00FA3D55">
        <w:t xml:space="preserve">new frequency: </w:t>
      </w:r>
    </w:p>
    <w:p w:rsidR="00D313BC" w:rsidRDefault="00FA3D55" w:rsidP="00D313BC">
      <w:pPr>
        <w:ind w:left="360" w:firstLine="360"/>
      </w:pPr>
      <w:r>
        <w:t xml:space="preserve">New frequency = old frequency x </w:t>
      </w:r>
      <w:r w:rsidR="00093332">
        <w:t>PC (PC default to 0.5)</w:t>
      </w:r>
      <w:r>
        <w:t xml:space="preserve"> </w:t>
      </w:r>
    </w:p>
    <w:p w:rsidR="008E667D" w:rsidRDefault="00FA3D55" w:rsidP="003B59AE">
      <w:pPr>
        <w:ind w:left="360" w:firstLine="360"/>
      </w:pPr>
      <w:proofErr w:type="gramStart"/>
      <w:r>
        <w:lastRenderedPageBreak/>
        <w:t>for</w:t>
      </w:r>
      <w:proofErr w:type="gramEnd"/>
      <w:r>
        <w:t xml:space="preserve"> each activity from a to g (see above)</w:t>
      </w:r>
      <w:r w:rsidR="00093332">
        <w:t>.</w:t>
      </w:r>
      <w:r w:rsidR="00000756">
        <w:t xml:space="preserve"> If no one from 15-59</w:t>
      </w:r>
      <w:r>
        <w:t xml:space="preserve"> can be found</w:t>
      </w:r>
      <w:r w:rsidR="00000756">
        <w:t>, choose one older than 59 or between 10-15</w:t>
      </w:r>
      <w:r w:rsidR="004B6E76">
        <w:t xml:space="preserve">, </w:t>
      </w:r>
      <w:proofErr w:type="gramStart"/>
      <w:r w:rsidR="004B6E76">
        <w:t>but</w:t>
      </w:r>
      <w:proofErr w:type="gramEnd"/>
      <w:r w:rsidR="004B6E76">
        <w:t xml:space="preserve"> s</w:t>
      </w:r>
      <w:r w:rsidR="00000756">
        <w:t>et PC</w:t>
      </w:r>
      <w:r w:rsidR="004B6E76">
        <w:t xml:space="preserve"> to be</w:t>
      </w:r>
      <w:r>
        <w:t xml:space="preserve"> </w:t>
      </w:r>
      <w:r w:rsidR="00000756">
        <w:t>0.25</w:t>
      </w:r>
      <w:r w:rsidR="004F45B7">
        <w:t xml:space="preserve"> instead</w:t>
      </w:r>
      <w:r w:rsidR="00000756">
        <w:t xml:space="preserve">. </w:t>
      </w:r>
      <w:r>
        <w:t xml:space="preserve"> </w:t>
      </w:r>
    </w:p>
    <w:p w:rsidR="00D313BC" w:rsidRDefault="00D313BC" w:rsidP="003B59AE">
      <w:pPr>
        <w:ind w:left="360" w:firstLine="360"/>
      </w:pPr>
    </w:p>
    <w:p w:rsidR="00D313BC" w:rsidRDefault="00D313BC" w:rsidP="003B59AE">
      <w:pPr>
        <w:ind w:left="360" w:firstLine="360"/>
      </w:pPr>
      <w:r>
        <w:t xml:space="preserve">15.3 Output a subset of area for GGM habitat use in Northeast FNNR (based on the two village survey data collected in </w:t>
      </w:r>
      <w:r w:rsidRPr="00D313BC">
        <w:rPr>
          <w:b/>
        </w:rPr>
        <w:t>2016</w:t>
      </w:r>
      <w:r>
        <w:t xml:space="preserve">): In GIS create an area that extends 1000 m from the </w:t>
      </w:r>
      <w:proofErr w:type="spellStart"/>
      <w:r>
        <w:t>outest</w:t>
      </w:r>
      <w:proofErr w:type="spellEnd"/>
      <w:r>
        <w:t xml:space="preserve"> human activity parcels (consider including all farm, PES, res Mt., and self Mt. parcels). Once this area is defined, run the model for 730 (730 x n, n = 1, 2, etc.) steps, report the GGM densities (as maps) at the end </w:t>
      </w:r>
      <w:proofErr w:type="gramStart"/>
      <w:r>
        <w:t>of  each</w:t>
      </w:r>
      <w:proofErr w:type="gramEnd"/>
      <w:r>
        <w:t xml:space="preserve"> simulation.</w:t>
      </w:r>
    </w:p>
    <w:p w:rsidR="00D313BC" w:rsidRDefault="00D313BC" w:rsidP="003B59AE">
      <w:pPr>
        <w:ind w:left="360" w:firstLine="360"/>
      </w:pPr>
    </w:p>
    <w:p w:rsidR="00D313BC" w:rsidRDefault="00D313BC" w:rsidP="003B59AE">
      <w:pPr>
        <w:ind w:left="360" w:firstLine="360"/>
        <w:rPr>
          <w:ins w:id="0" w:author="Li An" w:date="2018-06-27T15:30:00Z"/>
          <w:rFonts w:hint="eastAsia"/>
        </w:rPr>
      </w:pPr>
      <w:r>
        <w:t>15.4 Compare the maps created in step 15.3 (for the subset area</w:t>
      </w:r>
      <w:r w:rsidR="00F3689C">
        <w:t>, call these simulated maps</w:t>
      </w:r>
      <w:r>
        <w:t xml:space="preserve">) with the </w:t>
      </w:r>
      <w:proofErr w:type="spellStart"/>
      <w:r>
        <w:t>MaxEnt</w:t>
      </w:r>
      <w:proofErr w:type="spellEnd"/>
      <w:r>
        <w:t xml:space="preserve"> and occupancy maps</w:t>
      </w:r>
      <w:r w:rsidR="00F3689C">
        <w:t xml:space="preserve"> (call them reference maps)</w:t>
      </w:r>
      <w:r>
        <w:t xml:space="preserve">: select N (default =200) points in the subset area, record the GGM density </w:t>
      </w:r>
      <w:r w:rsidR="00F3689C">
        <w:t xml:space="preserve">data </w:t>
      </w:r>
      <w:r>
        <w:t>from</w:t>
      </w:r>
      <w:r w:rsidR="00F3689C">
        <w:t xml:space="preserve"> both reference and simulated maps, and calculate the related Kappa values. </w:t>
      </w:r>
    </w:p>
    <w:p w:rsidR="00590D9F" w:rsidRDefault="00590D9F" w:rsidP="00590D9F">
      <w:pPr>
        <w:rPr>
          <w:ins w:id="1" w:author="Li An" w:date="2018-06-27T15:30:00Z"/>
          <w:rFonts w:hint="eastAsia"/>
        </w:rPr>
      </w:pPr>
    </w:p>
    <w:p w:rsidR="00590D9F" w:rsidRDefault="00590D9F" w:rsidP="00590D9F">
      <w:pPr>
        <w:rPr>
          <w:ins w:id="2" w:author="Li An" w:date="2018-06-27T16:50:00Z"/>
        </w:rPr>
      </w:pPr>
      <w:ins w:id="3" w:author="Li An" w:date="2018-06-27T15:39:00Z">
        <w:r>
          <w:rPr>
            <w:rFonts w:hint="eastAsia"/>
          </w:rPr>
          <w:t>Rule</w:t>
        </w:r>
        <w:r>
          <w:t>s for GGM habitat use:</w:t>
        </w:r>
      </w:ins>
    </w:p>
    <w:p w:rsidR="00FC4593" w:rsidRDefault="00FC4593" w:rsidP="00590D9F">
      <w:pPr>
        <w:rPr>
          <w:ins w:id="4" w:author="Li An" w:date="2018-06-27T16:38:00Z"/>
        </w:rPr>
      </w:pPr>
    </w:p>
    <w:p w:rsidR="009619B0" w:rsidRPr="00FC4593" w:rsidRDefault="009619B0" w:rsidP="00590D9F">
      <w:pPr>
        <w:rPr>
          <w:ins w:id="5" w:author="Li An" w:date="2018-06-27T16:38:00Z"/>
          <w:b/>
        </w:rPr>
      </w:pPr>
      <w:ins w:id="6" w:author="Li An" w:date="2018-06-27T16:38:00Z">
        <w:r w:rsidRPr="00FC4593">
          <w:rPr>
            <w:b/>
          </w:rPr>
          <w:t>Tier</w:t>
        </w:r>
      </w:ins>
      <w:ins w:id="7" w:author="Li An" w:date="2018-06-27T16:39:00Z">
        <w:r w:rsidRPr="00FC4593">
          <w:rPr>
            <w:b/>
          </w:rPr>
          <w:t>-1</w:t>
        </w:r>
      </w:ins>
      <w:ins w:id="8" w:author="Li An" w:date="2018-06-27T16:38:00Z">
        <w:r w:rsidRPr="00FC4593">
          <w:rPr>
            <w:b/>
          </w:rPr>
          <w:t xml:space="preserve"> </w:t>
        </w:r>
        <w:proofErr w:type="gramStart"/>
        <w:r w:rsidRPr="00FC4593">
          <w:rPr>
            <w:b/>
          </w:rPr>
          <w:t>rule</w:t>
        </w:r>
      </w:ins>
      <w:ins w:id="9" w:author="Li An" w:date="2018-06-27T16:39:00Z">
        <w:r w:rsidRPr="00FC4593">
          <w:rPr>
            <w:b/>
          </w:rPr>
          <w:t>s</w:t>
        </w:r>
      </w:ins>
      <w:ins w:id="10" w:author="Li An" w:date="2018-06-27T16:50:00Z">
        <w:r w:rsidR="00656CFD" w:rsidRPr="00FC4593">
          <w:rPr>
            <w:b/>
          </w:rPr>
          <w:t xml:space="preserve"> </w:t>
        </w:r>
        <w:r w:rsidR="00656CFD" w:rsidRPr="00FC4593">
          <w:rPr>
            <w:b/>
          </w:rPr>
          <w:t xml:space="preserve"> (</w:t>
        </w:r>
        <w:proofErr w:type="gramEnd"/>
        <w:r w:rsidR="00656CFD" w:rsidRPr="00FC4593">
          <w:rPr>
            <w:b/>
          </w:rPr>
          <w:t>highe</w:t>
        </w:r>
        <w:r w:rsidR="00656CFD" w:rsidRPr="00FC4593">
          <w:rPr>
            <w:b/>
          </w:rPr>
          <w:t>st priority)</w:t>
        </w:r>
      </w:ins>
      <w:ins w:id="11" w:author="Li An" w:date="2018-06-27T16:38:00Z">
        <w:r w:rsidRPr="00FC4593">
          <w:rPr>
            <w:b/>
          </w:rPr>
          <w:t>:</w:t>
        </w:r>
      </w:ins>
    </w:p>
    <w:p w:rsidR="009619B0" w:rsidRDefault="009619B0" w:rsidP="00590D9F">
      <w:pPr>
        <w:rPr>
          <w:ins w:id="12" w:author="Li An" w:date="2018-06-27T16:01:00Z"/>
        </w:rPr>
      </w:pPr>
    </w:p>
    <w:p w:rsidR="00DB3FCC" w:rsidRDefault="00417513" w:rsidP="00590D9F">
      <w:pPr>
        <w:rPr>
          <w:ins w:id="13" w:author="Li An" w:date="2018-06-27T16:38:00Z"/>
        </w:rPr>
      </w:pPr>
      <w:ins w:id="14" w:author="Li An" w:date="2018-06-27T16:01:00Z">
        <w:r>
          <w:t>0) Overarching rule</w:t>
        </w:r>
      </w:ins>
      <w:ins w:id="15" w:author="Li An" w:date="2018-06-27T16:51:00Z">
        <w:r w:rsidR="00FC4593">
          <w:t xml:space="preserve"> (of </w:t>
        </w:r>
        <w:r w:rsidR="00FC4593">
          <w:t>avoidance</w:t>
        </w:r>
        <w:r w:rsidR="00FC4593">
          <w:t>)</w:t>
        </w:r>
      </w:ins>
      <w:ins w:id="16" w:author="Li An" w:date="2018-06-27T16:01:00Z">
        <w:r>
          <w:t xml:space="preserve">: If a GGM individual or family </w:t>
        </w:r>
      </w:ins>
      <w:ins w:id="17" w:author="Li An" w:date="2018-06-27T16:11:00Z">
        <w:r w:rsidR="00DB3FCC">
          <w:t>is on</w:t>
        </w:r>
      </w:ins>
      <w:ins w:id="18" w:author="Li An" w:date="2018-06-27T16:05:00Z">
        <w:r>
          <w:t xml:space="preserve"> a cell that </w:t>
        </w:r>
      </w:ins>
      <w:ins w:id="19" w:author="Li An" w:date="2018-06-27T16:01:00Z">
        <w:r>
          <w:t xml:space="preserve">is </w:t>
        </w:r>
      </w:ins>
      <w:ins w:id="20" w:author="Li An" w:date="2018-06-27T16:05:00Z">
        <w:r>
          <w:t>less than</w:t>
        </w:r>
      </w:ins>
      <w:ins w:id="21" w:author="Li An" w:date="2018-06-27T16:01:00Z">
        <w:r>
          <w:t xml:space="preserve"> a</w:t>
        </w:r>
      </w:ins>
      <w:ins w:id="22" w:author="Li An" w:date="2018-06-27T16:02:00Z">
        <w:r>
          <w:t>n</w:t>
        </w:r>
      </w:ins>
      <w:ins w:id="23" w:author="Li An" w:date="2018-06-27T16:01:00Z">
        <w:r>
          <w:t xml:space="preserve"> r</w:t>
        </w:r>
        <w:r w:rsidRPr="00417513">
          <w:rPr>
            <w:vertAlign w:val="subscript"/>
          </w:rPr>
          <w:t>0</w:t>
        </w:r>
        <w:r>
          <w:t xml:space="preserve">=200 m distance of any </w:t>
        </w:r>
      </w:ins>
      <w:ins w:id="24" w:author="Li An" w:date="2018-06-27T16:12:00Z">
        <w:r w:rsidR="00DB3FCC">
          <w:t xml:space="preserve">moving </w:t>
        </w:r>
      </w:ins>
      <w:ins w:id="25" w:author="Li An" w:date="2018-06-27T16:01:00Z">
        <w:r>
          <w:t>human</w:t>
        </w:r>
      </w:ins>
      <w:ins w:id="26" w:author="Li An" w:date="2018-06-27T16:04:00Z">
        <w:r>
          <w:t>(</w:t>
        </w:r>
      </w:ins>
      <w:ins w:id="27" w:author="Li An" w:date="2018-06-27T16:01:00Z">
        <w:r>
          <w:t>s</w:t>
        </w:r>
      </w:ins>
      <w:ins w:id="28" w:author="Li An" w:date="2018-06-27T16:04:00Z">
        <w:r>
          <w:t>)</w:t>
        </w:r>
      </w:ins>
      <w:ins w:id="29" w:author="Li An" w:date="2018-06-27T16:01:00Z">
        <w:r>
          <w:t xml:space="preserve"> (agents)</w:t>
        </w:r>
      </w:ins>
      <w:ins w:id="30" w:author="Li An" w:date="2018-06-27T16:12:00Z">
        <w:r w:rsidR="00DB3FCC">
          <w:t xml:space="preserve"> or static farm(s)</w:t>
        </w:r>
      </w:ins>
      <w:ins w:id="31" w:author="Li An" w:date="2018-06-27T16:03:00Z">
        <w:r>
          <w:t xml:space="preserve">, let the </w:t>
        </w:r>
        <w:r>
          <w:t>GGM individual or family</w:t>
        </w:r>
      </w:ins>
      <w:ins w:id="32" w:author="Li An" w:date="2018-06-27T16:04:00Z">
        <w:r>
          <w:t xml:space="preserve"> </w:t>
        </w:r>
      </w:ins>
      <w:ins w:id="33" w:author="Li An" w:date="2018-06-27T16:05:00Z">
        <w:r>
          <w:t xml:space="preserve">randomly </w:t>
        </w:r>
      </w:ins>
      <w:ins w:id="34" w:author="Li An" w:date="2018-06-27T16:04:00Z">
        <w:r>
          <w:t xml:space="preserve">move to a cell/pixel that is </w:t>
        </w:r>
      </w:ins>
      <w:ins w:id="35" w:author="Li An" w:date="2018-06-27T16:06:00Z">
        <w:r>
          <w:t xml:space="preserve">farther away (i.e., </w:t>
        </w:r>
      </w:ins>
      <w:ins w:id="36" w:author="Li An" w:date="2018-06-27T16:04:00Z">
        <w:r>
          <w:t xml:space="preserve">greater than </w:t>
        </w:r>
      </w:ins>
      <w:ins w:id="37" w:author="Li An" w:date="2018-06-27T16:18:00Z">
        <w:r w:rsidR="00DB3FCC">
          <w:t>r</w:t>
        </w:r>
        <w:r w:rsidR="00DB3FCC" w:rsidRPr="00417513">
          <w:rPr>
            <w:vertAlign w:val="subscript"/>
          </w:rPr>
          <w:t>0</w:t>
        </w:r>
      </w:ins>
      <w:ins w:id="38" w:author="Li An" w:date="2018-06-27T16:04:00Z">
        <w:r>
          <w:t xml:space="preserve"> from the human</w:t>
        </w:r>
      </w:ins>
      <w:ins w:id="39" w:author="Li An" w:date="2018-06-27T16:12:00Z">
        <w:r w:rsidR="00DB3FCC">
          <w:t xml:space="preserve"> or farm</w:t>
        </w:r>
      </w:ins>
      <w:ins w:id="40" w:author="Li An" w:date="2018-06-27T16:06:00Z">
        <w:r>
          <w:t>)</w:t>
        </w:r>
      </w:ins>
      <w:ins w:id="41" w:author="Li An" w:date="2018-06-27T16:09:00Z">
        <w:r>
          <w:t xml:space="preserve"> AND has a land cover that is NOT farm</w:t>
        </w:r>
      </w:ins>
      <w:ins w:id="42" w:author="Li An" w:date="2018-06-27T16:06:00Z">
        <w:r>
          <w:t xml:space="preserve">. </w:t>
        </w:r>
      </w:ins>
    </w:p>
    <w:p w:rsidR="009619B0" w:rsidRDefault="009619B0" w:rsidP="00590D9F">
      <w:pPr>
        <w:rPr>
          <w:ins w:id="43" w:author="Li An" w:date="2018-06-27T16:40:00Z"/>
        </w:rPr>
      </w:pPr>
    </w:p>
    <w:p w:rsidR="009619B0" w:rsidRDefault="009619B0" w:rsidP="00590D9F">
      <w:pPr>
        <w:rPr>
          <w:ins w:id="44" w:author="Li An" w:date="2018-06-27T16:40:00Z"/>
        </w:rPr>
      </w:pPr>
      <w:ins w:id="45" w:author="Li An" w:date="2018-06-27T16:40:00Z">
        <w:r>
          <w:t>Implement this rule (Rule 0) each step, and when this rule is met, then implement the following Tier-2</w:t>
        </w:r>
        <w:r>
          <w:t xml:space="preserve"> </w:t>
        </w:r>
        <w:r>
          <w:t>rules:</w:t>
        </w:r>
      </w:ins>
    </w:p>
    <w:p w:rsidR="009619B0" w:rsidRDefault="009619B0" w:rsidP="00590D9F">
      <w:pPr>
        <w:rPr>
          <w:ins w:id="46" w:author="Li An" w:date="2018-06-27T16:38:00Z"/>
        </w:rPr>
      </w:pPr>
    </w:p>
    <w:p w:rsidR="009619B0" w:rsidRPr="00FC4593" w:rsidRDefault="009619B0" w:rsidP="00590D9F">
      <w:pPr>
        <w:rPr>
          <w:ins w:id="47" w:author="Li An" w:date="2018-06-27T16:10:00Z"/>
          <w:b/>
        </w:rPr>
      </w:pPr>
      <w:ins w:id="48" w:author="Li An" w:date="2018-06-27T16:38:00Z">
        <w:r w:rsidRPr="00FC4593">
          <w:rPr>
            <w:b/>
          </w:rPr>
          <w:t>Tier-2 rules</w:t>
        </w:r>
      </w:ins>
      <w:ins w:id="49" w:author="Li An" w:date="2018-06-27T16:49:00Z">
        <w:r w:rsidR="00656CFD" w:rsidRPr="00FC4593">
          <w:rPr>
            <w:b/>
          </w:rPr>
          <w:t xml:space="preserve"> (</w:t>
        </w:r>
        <w:r w:rsidR="00656CFD" w:rsidRPr="00FC4593">
          <w:rPr>
            <w:b/>
          </w:rPr>
          <w:t>mid-level</w:t>
        </w:r>
        <w:r w:rsidR="00656CFD" w:rsidRPr="00FC4593">
          <w:rPr>
            <w:b/>
          </w:rPr>
          <w:t xml:space="preserve"> priority)</w:t>
        </w:r>
      </w:ins>
    </w:p>
    <w:p w:rsidR="00417513" w:rsidRDefault="00DB3FCC" w:rsidP="00590D9F">
      <w:pPr>
        <w:rPr>
          <w:ins w:id="50" w:author="Li An" w:date="2018-06-27T15:39:00Z"/>
        </w:rPr>
      </w:pPr>
      <w:ins w:id="51" w:author="Li An" w:date="2018-06-27T16:10:00Z">
        <w:r>
          <w:tab/>
        </w:r>
      </w:ins>
    </w:p>
    <w:p w:rsidR="00590D9F" w:rsidRDefault="00590D9F" w:rsidP="00590D9F">
      <w:pPr>
        <w:rPr>
          <w:ins w:id="52" w:author="Li An" w:date="2018-06-27T15:40:00Z"/>
        </w:rPr>
      </w:pPr>
      <w:ins w:id="53" w:author="Li An" w:date="2018-06-27T15:40:00Z">
        <w:r>
          <w:t xml:space="preserve">1) First </w:t>
        </w:r>
        <w:r w:rsidR="00681BE9">
          <w:t xml:space="preserve">check elevation: if less than 1000 m or higher than 2200 m, </w:t>
        </w:r>
      </w:ins>
      <w:ins w:id="54" w:author="Li An" w:date="2018-06-27T15:48:00Z">
        <w:r w:rsidR="00681BE9">
          <w:t>choose it at probability p</w:t>
        </w:r>
        <w:r w:rsidR="00681BE9" w:rsidRPr="002060B1">
          <w:rPr>
            <w:vertAlign w:val="subscript"/>
          </w:rPr>
          <w:t>1</w:t>
        </w:r>
        <w:r w:rsidR="00681BE9">
          <w:t>=0</w:t>
        </w:r>
      </w:ins>
    </w:p>
    <w:p w:rsidR="00681BE9" w:rsidRDefault="00681BE9" w:rsidP="00590D9F">
      <w:pPr>
        <w:rPr>
          <w:ins w:id="55" w:author="Li An" w:date="2018-06-27T15:47:00Z"/>
        </w:rPr>
      </w:pPr>
      <w:ins w:id="56" w:author="Li An" w:date="2018-06-27T15:41:00Z">
        <w:r>
          <w:t xml:space="preserve">2) </w:t>
        </w:r>
      </w:ins>
      <w:ins w:id="57" w:author="Li An" w:date="2018-06-27T16:22:00Z">
        <w:r w:rsidR="005D54F0">
          <w:t>Else i</w:t>
        </w:r>
      </w:ins>
      <w:ins w:id="58" w:author="Li An" w:date="2018-06-27T15:41:00Z">
        <w:r>
          <w:t xml:space="preserve">f elevation is from 1000 to 1300 OR </w:t>
        </w:r>
      </w:ins>
      <w:ins w:id="59" w:author="Li An" w:date="2018-06-27T15:55:00Z">
        <w:r w:rsidR="005675D7">
          <w:t>from</w:t>
        </w:r>
      </w:ins>
      <w:ins w:id="60" w:author="Li An" w:date="2018-06-27T15:41:00Z">
        <w:r>
          <w:t xml:space="preserve"> </w:t>
        </w:r>
      </w:ins>
      <w:ins w:id="61" w:author="Li An" w:date="2018-06-27T15:42:00Z">
        <w:r>
          <w:t>2000</w:t>
        </w:r>
      </w:ins>
      <w:ins w:id="62" w:author="Li An" w:date="2018-06-27T15:48:00Z">
        <w:r>
          <w:t xml:space="preserve"> </w:t>
        </w:r>
      </w:ins>
      <w:ins w:id="63" w:author="Li An" w:date="2018-06-27T15:55:00Z">
        <w:r w:rsidR="005675D7">
          <w:t>to</w:t>
        </w:r>
      </w:ins>
      <w:ins w:id="64" w:author="Li An" w:date="2018-06-27T15:48:00Z">
        <w:r>
          <w:t xml:space="preserve"> 2200 m, then consider the following:</w:t>
        </w:r>
      </w:ins>
      <w:ins w:id="65" w:author="Li An" w:date="2018-06-27T15:44:00Z">
        <w:r>
          <w:t xml:space="preserve"> </w:t>
        </w:r>
      </w:ins>
    </w:p>
    <w:p w:rsidR="00681BE9" w:rsidRDefault="00681BE9" w:rsidP="00681BE9">
      <w:pPr>
        <w:ind w:firstLine="720"/>
        <w:rPr>
          <w:ins w:id="66" w:author="Li An" w:date="2018-06-27T15:49:00Z"/>
        </w:rPr>
      </w:pPr>
      <w:ins w:id="67" w:author="Li An" w:date="2018-06-27T15:49:00Z">
        <w:r>
          <w:t>2a. I</w:t>
        </w:r>
      </w:ins>
      <w:ins w:id="68" w:author="Li An" w:date="2018-06-27T15:44:00Z">
        <w:r>
          <w:t xml:space="preserve">f </w:t>
        </w:r>
      </w:ins>
      <w:ins w:id="69" w:author="Li An" w:date="2018-06-27T16:16:00Z">
        <w:r w:rsidR="00DB3FCC">
          <w:t>land cover</w:t>
        </w:r>
        <w:r w:rsidR="00DB3FCC">
          <w:t xml:space="preserve"> </w:t>
        </w:r>
      </w:ins>
      <w:ins w:id="70" w:author="Li An" w:date="2018-06-27T15:44:00Z">
        <w:r>
          <w:t xml:space="preserve">is farm, choose it at </w:t>
        </w:r>
      </w:ins>
      <w:ins w:id="71" w:author="Li An" w:date="2018-06-27T15:47:00Z">
        <w:r>
          <w:t>probability</w:t>
        </w:r>
      </w:ins>
      <w:ins w:id="72" w:author="Li An" w:date="2018-06-27T15:44:00Z">
        <w:r>
          <w:t xml:space="preserve"> </w:t>
        </w:r>
      </w:ins>
      <w:ins w:id="73" w:author="Li An" w:date="2018-06-27T15:47:00Z">
        <w:r>
          <w:t>p</w:t>
        </w:r>
      </w:ins>
      <w:ins w:id="74" w:author="Li An" w:date="2018-06-27T16:26:00Z">
        <w:r w:rsidR="005D54F0">
          <w:rPr>
            <w:vertAlign w:val="subscript"/>
          </w:rPr>
          <w:t>2</w:t>
        </w:r>
        <w:r w:rsidR="005D54F0">
          <w:rPr>
            <w:vertAlign w:val="subscript"/>
          </w:rPr>
          <w:t>a</w:t>
        </w:r>
      </w:ins>
      <w:ins w:id="75" w:author="Li An" w:date="2018-06-27T15:47:00Z">
        <w:r>
          <w:t>=0</w:t>
        </w:r>
      </w:ins>
      <w:ins w:id="76" w:author="Li An" w:date="2018-06-27T15:43:00Z">
        <w:r>
          <w:t>.</w:t>
        </w:r>
      </w:ins>
      <w:ins w:id="77" w:author="Li An" w:date="2018-06-27T15:48:00Z">
        <w:r w:rsidRPr="00681BE9">
          <w:t xml:space="preserve"> </w:t>
        </w:r>
      </w:ins>
    </w:p>
    <w:p w:rsidR="00DB3FCC" w:rsidRDefault="00681BE9" w:rsidP="00681BE9">
      <w:pPr>
        <w:ind w:firstLine="720"/>
        <w:rPr>
          <w:ins w:id="78" w:author="Li An" w:date="2018-06-27T16:19:00Z"/>
        </w:rPr>
      </w:pPr>
      <w:ins w:id="79" w:author="Li An" w:date="2018-06-27T15:49:00Z">
        <w:r>
          <w:t xml:space="preserve">2b. </w:t>
        </w:r>
      </w:ins>
      <w:ins w:id="80" w:author="Li An" w:date="2018-06-27T15:52:00Z">
        <w:r w:rsidR="005675D7">
          <w:t>else i</w:t>
        </w:r>
      </w:ins>
      <w:ins w:id="81" w:author="Li An" w:date="2018-06-27T15:49:00Z">
        <w:r>
          <w:t xml:space="preserve">f </w:t>
        </w:r>
      </w:ins>
      <w:ins w:id="82" w:author="Li An" w:date="2018-06-27T16:16:00Z">
        <w:r w:rsidR="00DB3FCC">
          <w:t>land cover</w:t>
        </w:r>
      </w:ins>
      <w:ins w:id="83" w:author="Li An" w:date="2018-06-27T15:49:00Z">
        <w:r>
          <w:t xml:space="preserve"> is </w:t>
        </w:r>
      </w:ins>
      <w:ins w:id="84" w:author="Li An" w:date="2018-06-27T15:50:00Z">
        <w:r>
          <w:t>NOT farm</w:t>
        </w:r>
      </w:ins>
      <w:ins w:id="85" w:author="Li An" w:date="2018-06-27T15:51:00Z">
        <w:r w:rsidR="005675D7">
          <w:t xml:space="preserve"> and </w:t>
        </w:r>
      </w:ins>
    </w:p>
    <w:p w:rsidR="00681BE9" w:rsidRDefault="00DB3FCC" w:rsidP="00DB3FCC">
      <w:pPr>
        <w:ind w:left="1440"/>
        <w:rPr>
          <w:ins w:id="86" w:author="Li An" w:date="2018-06-27T15:53:00Z"/>
        </w:rPr>
      </w:pPr>
      <w:ins w:id="87" w:author="Li An" w:date="2018-06-27T16:19:00Z">
        <w:r>
          <w:lastRenderedPageBreak/>
          <w:t xml:space="preserve">2b1 </w:t>
        </w:r>
      </w:ins>
      <w:ins w:id="88" w:author="Li An" w:date="2018-06-27T16:20:00Z">
        <w:r>
          <w:t xml:space="preserve">is </w:t>
        </w:r>
      </w:ins>
      <w:ins w:id="89" w:author="Li An" w:date="2018-06-27T15:51:00Z">
        <w:r w:rsidR="005675D7">
          <w:t>NOT within an r</w:t>
        </w:r>
      </w:ins>
      <w:ins w:id="90" w:author="Li An" w:date="2018-06-27T16:25:00Z">
        <w:r w:rsidR="005D54F0">
          <w:rPr>
            <w:vertAlign w:val="subscript"/>
          </w:rPr>
          <w:t>2b</w:t>
        </w:r>
      </w:ins>
      <w:ins w:id="91" w:author="Li An" w:date="2018-06-27T15:51:00Z">
        <w:r w:rsidR="005675D7">
          <w:t xml:space="preserve"> = 300 m (parameter) buffer zone of GTGP</w:t>
        </w:r>
      </w:ins>
      <w:ins w:id="92" w:author="Li An" w:date="2018-06-27T15:52:00Z">
        <w:r w:rsidR="005675D7">
          <w:t xml:space="preserve"> OR NFCP OR any other documented resource collection sites, </w:t>
        </w:r>
      </w:ins>
      <w:ins w:id="93" w:author="Li An" w:date="2018-06-27T15:48:00Z">
        <w:r w:rsidR="00681BE9">
          <w:t>choose to use it with a probability of p</w:t>
        </w:r>
      </w:ins>
      <w:ins w:id="94" w:author="Li An" w:date="2018-06-27T16:25:00Z">
        <w:r w:rsidR="005D54F0">
          <w:rPr>
            <w:vertAlign w:val="subscript"/>
          </w:rPr>
          <w:t>2b</w:t>
        </w:r>
        <w:r w:rsidR="005D54F0">
          <w:rPr>
            <w:vertAlign w:val="subscript"/>
          </w:rPr>
          <w:t>1</w:t>
        </w:r>
        <w:r w:rsidR="005D54F0">
          <w:t xml:space="preserve"> </w:t>
        </w:r>
      </w:ins>
      <w:ins w:id="95" w:author="Li An" w:date="2018-06-27T15:48:00Z">
        <w:r w:rsidR="00681BE9">
          <w:t>=0.</w:t>
        </w:r>
      </w:ins>
      <w:ins w:id="96" w:author="Li An" w:date="2018-06-27T15:53:00Z">
        <w:r w:rsidR="005675D7">
          <w:t>4</w:t>
        </w:r>
      </w:ins>
      <w:ins w:id="97" w:author="Li An" w:date="2018-06-27T16:37:00Z">
        <w:r w:rsidR="00C4288D" w:rsidRPr="00C4288D">
          <w:t xml:space="preserve"> </w:t>
        </w:r>
        <w:proofErr w:type="spellStart"/>
        <w:r w:rsidR="00C4288D">
          <w:t>xP</w:t>
        </w:r>
        <w:r w:rsidR="00C4288D" w:rsidRPr="00C4288D">
          <w:rPr>
            <w:vertAlign w:val="subscript"/>
          </w:rPr>
          <w:t>vegAdjust</w:t>
        </w:r>
      </w:ins>
      <w:proofErr w:type="spellEnd"/>
      <w:ins w:id="98" w:author="Li An" w:date="2018-06-27T15:48:00Z">
        <w:r w:rsidR="00681BE9">
          <w:t xml:space="preserve"> (set </w:t>
        </w:r>
      </w:ins>
      <w:ins w:id="99" w:author="Li An" w:date="2018-06-27T16:37:00Z">
        <w:r w:rsidR="00C4288D">
          <w:t>0.4</w:t>
        </w:r>
      </w:ins>
      <w:ins w:id="100" w:author="Li An" w:date="2018-06-27T15:48:00Z">
        <w:r w:rsidR="00681BE9">
          <w:t xml:space="preserve"> as a parameter</w:t>
        </w:r>
      </w:ins>
      <w:ins w:id="101" w:author="Li An" w:date="2018-06-27T15:53:00Z">
        <w:r w:rsidR="005675D7">
          <w:t>)</w:t>
        </w:r>
      </w:ins>
      <w:ins w:id="102" w:author="Li An" w:date="2018-06-27T16:23:00Z">
        <w:r w:rsidR="005D54F0">
          <w:t>. OR:</w:t>
        </w:r>
      </w:ins>
    </w:p>
    <w:p w:rsidR="005675D7" w:rsidRDefault="005675D7" w:rsidP="00DB3FCC">
      <w:pPr>
        <w:ind w:left="1440"/>
        <w:rPr>
          <w:ins w:id="103" w:author="Li An" w:date="2018-06-27T15:57:00Z"/>
        </w:rPr>
      </w:pPr>
      <w:ins w:id="104" w:author="Li An" w:date="2018-06-27T15:53:00Z">
        <w:r>
          <w:t>2</w:t>
        </w:r>
      </w:ins>
      <w:ins w:id="105" w:author="Li An" w:date="2018-06-27T16:20:00Z">
        <w:r w:rsidR="00DB3FCC">
          <w:t>b2</w:t>
        </w:r>
      </w:ins>
      <w:ins w:id="106" w:author="Li An" w:date="2018-06-27T15:53:00Z">
        <w:r>
          <w:t xml:space="preserve">. </w:t>
        </w:r>
      </w:ins>
      <w:proofErr w:type="gramStart"/>
      <w:ins w:id="107" w:author="Li An" w:date="2018-06-27T16:29:00Z">
        <w:r w:rsidR="005D54F0">
          <w:t>I</w:t>
        </w:r>
      </w:ins>
      <w:ins w:id="108" w:author="Li An" w:date="2018-06-27T16:20:00Z">
        <w:r w:rsidR="00DB3FCC">
          <w:t>s</w:t>
        </w:r>
      </w:ins>
      <w:proofErr w:type="gramEnd"/>
      <w:ins w:id="109" w:author="Li An" w:date="2018-06-27T15:53:00Z">
        <w:r>
          <w:t xml:space="preserve"> within </w:t>
        </w:r>
      </w:ins>
      <w:ins w:id="110" w:author="Li An" w:date="2018-06-27T15:54:00Z">
        <w:r>
          <w:t>an r</w:t>
        </w:r>
      </w:ins>
      <w:ins w:id="111" w:author="Li An" w:date="2018-06-27T16:25:00Z">
        <w:r w:rsidR="005D54F0">
          <w:rPr>
            <w:vertAlign w:val="subscript"/>
          </w:rPr>
          <w:t>2b</w:t>
        </w:r>
      </w:ins>
      <w:ins w:id="112" w:author="Li An" w:date="2018-06-27T15:54:00Z">
        <w:r>
          <w:t xml:space="preserve"> = 300 m (parameter) buffer zone of GTGP OR NFCP OR any other documented resource collection sites</w:t>
        </w:r>
        <w:r>
          <w:t xml:space="preserve">, choose to use it with </w:t>
        </w:r>
        <w:r>
          <w:t>a probability of p</w:t>
        </w:r>
      </w:ins>
      <w:ins w:id="113" w:author="Li An" w:date="2018-06-27T16:25:00Z">
        <w:r w:rsidR="005D54F0">
          <w:rPr>
            <w:vertAlign w:val="subscript"/>
          </w:rPr>
          <w:t>2b</w:t>
        </w:r>
        <w:r w:rsidR="005D54F0">
          <w:rPr>
            <w:vertAlign w:val="subscript"/>
          </w:rPr>
          <w:t>2</w:t>
        </w:r>
        <w:r w:rsidR="005D54F0">
          <w:t xml:space="preserve"> </w:t>
        </w:r>
      </w:ins>
      <w:ins w:id="114" w:author="Li An" w:date="2018-06-27T15:54:00Z">
        <w:r>
          <w:t>=0.</w:t>
        </w:r>
      </w:ins>
      <w:ins w:id="115" w:author="Li An" w:date="2018-06-27T15:55:00Z">
        <w:r>
          <w:t>2</w:t>
        </w:r>
      </w:ins>
      <w:ins w:id="116" w:author="Li An" w:date="2018-06-27T16:37:00Z">
        <w:r w:rsidR="00C4288D" w:rsidRPr="00C4288D">
          <w:t xml:space="preserve"> </w:t>
        </w:r>
        <w:proofErr w:type="spellStart"/>
        <w:r w:rsidR="00C4288D">
          <w:t>xP</w:t>
        </w:r>
        <w:r w:rsidR="00C4288D" w:rsidRPr="00C4288D">
          <w:rPr>
            <w:vertAlign w:val="subscript"/>
          </w:rPr>
          <w:t>vegAdjust</w:t>
        </w:r>
      </w:ins>
      <w:proofErr w:type="spellEnd"/>
      <w:ins w:id="117" w:author="Li An" w:date="2018-06-27T15:54:00Z">
        <w:r>
          <w:t xml:space="preserve"> (set </w:t>
        </w:r>
      </w:ins>
      <w:ins w:id="118" w:author="Li An" w:date="2018-06-27T16:37:00Z">
        <w:r w:rsidR="00C4288D">
          <w:t>0.2</w:t>
        </w:r>
      </w:ins>
      <w:ins w:id="119" w:author="Li An" w:date="2018-06-27T15:54:00Z">
        <w:r>
          <w:t xml:space="preserve"> as a parameter)</w:t>
        </w:r>
      </w:ins>
      <w:ins w:id="120" w:author="Li An" w:date="2018-06-27T15:57:00Z">
        <w:r>
          <w:t>.</w:t>
        </w:r>
      </w:ins>
    </w:p>
    <w:p w:rsidR="005675D7" w:rsidRDefault="005675D7" w:rsidP="005675D7">
      <w:pPr>
        <w:rPr>
          <w:ins w:id="121" w:author="Li An" w:date="2018-06-27T15:58:00Z"/>
        </w:rPr>
      </w:pPr>
      <w:ins w:id="122" w:author="Li An" w:date="2018-06-27T15:57:00Z">
        <w:r>
          <w:t xml:space="preserve">3) </w:t>
        </w:r>
      </w:ins>
      <w:ins w:id="123" w:author="Li An" w:date="2018-06-27T16:22:00Z">
        <w:r w:rsidR="005D54F0">
          <w:t>Else i</w:t>
        </w:r>
      </w:ins>
      <w:ins w:id="124" w:author="Li An" w:date="2018-06-27T15:57:00Z">
        <w:r>
          <w:t>f elevation is from 1300 to 2000 m</w:t>
        </w:r>
      </w:ins>
      <w:ins w:id="125" w:author="Li An" w:date="2018-06-27T15:58:00Z">
        <w:r>
          <w:t>,</w:t>
        </w:r>
        <w:r w:rsidRPr="005675D7">
          <w:t xml:space="preserve"> </w:t>
        </w:r>
        <w:r>
          <w:t>then consider the following:</w:t>
        </w:r>
      </w:ins>
    </w:p>
    <w:p w:rsidR="005675D7" w:rsidRDefault="005675D7" w:rsidP="005675D7">
      <w:pPr>
        <w:ind w:firstLine="720"/>
        <w:rPr>
          <w:ins w:id="126" w:author="Li An" w:date="2018-06-27T15:58:00Z"/>
        </w:rPr>
      </w:pPr>
      <w:ins w:id="127" w:author="Li An" w:date="2018-06-27T15:58:00Z">
        <w:r>
          <w:t>3</w:t>
        </w:r>
        <w:r>
          <w:t xml:space="preserve">a. If </w:t>
        </w:r>
      </w:ins>
      <w:ins w:id="128" w:author="Li An" w:date="2018-06-27T16:15:00Z">
        <w:r w:rsidR="00DB3FCC">
          <w:t xml:space="preserve">land cover </w:t>
        </w:r>
      </w:ins>
      <w:ins w:id="129" w:author="Li An" w:date="2018-06-27T15:58:00Z">
        <w:r>
          <w:t>is farm, choose it at probability p</w:t>
        </w:r>
      </w:ins>
      <w:ins w:id="130" w:author="Li An" w:date="2018-06-27T16:26:00Z">
        <w:r w:rsidR="005D54F0">
          <w:rPr>
            <w:vertAlign w:val="subscript"/>
          </w:rPr>
          <w:t>3a</w:t>
        </w:r>
        <w:r w:rsidR="005D54F0">
          <w:t xml:space="preserve"> </w:t>
        </w:r>
      </w:ins>
      <w:ins w:id="131" w:author="Li An" w:date="2018-06-27T15:58:00Z">
        <w:r>
          <w:t>=0.</w:t>
        </w:r>
        <w:r w:rsidRPr="00681BE9">
          <w:t xml:space="preserve"> </w:t>
        </w:r>
      </w:ins>
    </w:p>
    <w:p w:rsidR="005D54F0" w:rsidRDefault="005675D7" w:rsidP="005D54F0">
      <w:pPr>
        <w:ind w:left="720"/>
        <w:rPr>
          <w:ins w:id="132" w:author="Li An" w:date="2018-06-27T16:27:00Z"/>
        </w:rPr>
      </w:pPr>
      <w:ins w:id="133" w:author="Li An" w:date="2018-06-27T15:58:00Z">
        <w:r>
          <w:t>3</w:t>
        </w:r>
        <w:r>
          <w:t xml:space="preserve">b. </w:t>
        </w:r>
      </w:ins>
      <w:ins w:id="134" w:author="Li An" w:date="2018-06-27T16:53:00Z">
        <w:r w:rsidR="002060B1">
          <w:t>E</w:t>
        </w:r>
      </w:ins>
      <w:ins w:id="135" w:author="Li An" w:date="2018-06-27T15:58:00Z">
        <w:r>
          <w:t xml:space="preserve">lse if </w:t>
        </w:r>
      </w:ins>
      <w:ins w:id="136" w:author="Li An" w:date="2018-06-27T16:31:00Z">
        <w:r w:rsidR="005D54F0">
          <w:t>land cover</w:t>
        </w:r>
      </w:ins>
      <w:ins w:id="137" w:author="Li An" w:date="2018-06-27T15:58:00Z">
        <w:r>
          <w:t xml:space="preserve"> is NOT farm and </w:t>
        </w:r>
      </w:ins>
    </w:p>
    <w:p w:rsidR="005675D7" w:rsidRDefault="005D54F0" w:rsidP="005D54F0">
      <w:pPr>
        <w:ind w:left="1440"/>
        <w:rPr>
          <w:ins w:id="138" w:author="Li An" w:date="2018-06-27T15:58:00Z"/>
        </w:rPr>
      </w:pPr>
      <w:ins w:id="139" w:author="Li An" w:date="2018-06-27T16:27:00Z">
        <w:r>
          <w:t xml:space="preserve">3b1. </w:t>
        </w:r>
      </w:ins>
      <w:ins w:id="140" w:author="Li An" w:date="2018-06-27T15:58:00Z">
        <w:r w:rsidR="005675D7">
          <w:t>NOT within an r</w:t>
        </w:r>
      </w:ins>
      <w:ins w:id="141" w:author="Li An" w:date="2018-06-27T16:28:00Z">
        <w:r>
          <w:rPr>
            <w:vertAlign w:val="subscript"/>
          </w:rPr>
          <w:t>3</w:t>
        </w:r>
        <w:r>
          <w:rPr>
            <w:vertAlign w:val="subscript"/>
          </w:rPr>
          <w:t>b</w:t>
        </w:r>
      </w:ins>
      <w:ins w:id="142" w:author="Li An" w:date="2018-06-27T15:58:00Z">
        <w:r w:rsidR="005675D7">
          <w:t xml:space="preserve"> = 300 m (parameter) buffer zone of GTGP OR NFCP OR any other documented resource collection sites, choose to use it with </w:t>
        </w:r>
        <w:proofErr w:type="spellStart"/>
        <w:r w:rsidR="005675D7">
          <w:t>with</w:t>
        </w:r>
        <w:proofErr w:type="spellEnd"/>
        <w:r w:rsidR="005675D7">
          <w:t xml:space="preserve"> a probability of p</w:t>
        </w:r>
      </w:ins>
      <w:ins w:id="143" w:author="Li An" w:date="2018-06-27T16:35:00Z">
        <w:r w:rsidR="00C4288D">
          <w:rPr>
            <w:vertAlign w:val="subscript"/>
          </w:rPr>
          <w:t>3</w:t>
        </w:r>
        <w:r w:rsidR="00C4288D">
          <w:rPr>
            <w:vertAlign w:val="subscript"/>
          </w:rPr>
          <w:t>b1</w:t>
        </w:r>
      </w:ins>
      <w:ins w:id="144" w:author="Li An" w:date="2018-06-27T15:58:00Z">
        <w:r w:rsidR="005675D7">
          <w:t>=0.</w:t>
        </w:r>
      </w:ins>
      <w:ins w:id="145" w:author="Li An" w:date="2018-06-27T15:59:00Z">
        <w:r w:rsidR="005675D7">
          <w:t>5</w:t>
        </w:r>
      </w:ins>
      <w:ins w:id="146" w:author="Li An" w:date="2018-06-27T16:36:00Z">
        <w:r w:rsidR="00C4288D">
          <w:t>xP</w:t>
        </w:r>
        <w:r w:rsidR="00C4288D" w:rsidRPr="00C4288D">
          <w:rPr>
            <w:vertAlign w:val="subscript"/>
          </w:rPr>
          <w:t>vegAdjust</w:t>
        </w:r>
      </w:ins>
      <w:ins w:id="147" w:author="Li An" w:date="2018-06-27T15:58:00Z">
        <w:r w:rsidR="005675D7">
          <w:t xml:space="preserve"> (set </w:t>
        </w:r>
      </w:ins>
      <w:ins w:id="148" w:author="Li An" w:date="2018-06-27T16:37:00Z">
        <w:r w:rsidR="00C4288D">
          <w:t>0.5</w:t>
        </w:r>
      </w:ins>
      <w:ins w:id="149" w:author="Li An" w:date="2018-06-27T15:58:00Z">
        <w:r w:rsidR="005675D7">
          <w:t xml:space="preserve"> as a parameter</w:t>
        </w:r>
        <w:r w:rsidR="005675D7">
          <w:t>)</w:t>
        </w:r>
      </w:ins>
      <w:ins w:id="150" w:author="Li An" w:date="2018-06-27T16:32:00Z">
        <w:r w:rsidR="00C4288D">
          <w:t>. OR:</w:t>
        </w:r>
      </w:ins>
    </w:p>
    <w:p w:rsidR="005675D7" w:rsidRDefault="005675D7" w:rsidP="005D54F0">
      <w:pPr>
        <w:ind w:left="1440"/>
        <w:rPr>
          <w:ins w:id="151" w:author="Li An" w:date="2018-06-27T16:39:00Z"/>
        </w:rPr>
      </w:pPr>
      <w:ins w:id="152" w:author="Li An" w:date="2018-06-27T15:58:00Z">
        <w:r>
          <w:t>3</w:t>
        </w:r>
      </w:ins>
      <w:ins w:id="153" w:author="Li An" w:date="2018-06-27T16:28:00Z">
        <w:r w:rsidR="005D54F0">
          <w:t>b2</w:t>
        </w:r>
      </w:ins>
      <w:ins w:id="154" w:author="Li An" w:date="2018-06-27T15:58:00Z">
        <w:r>
          <w:t>.</w:t>
        </w:r>
      </w:ins>
      <w:ins w:id="155" w:author="Li An" w:date="2018-06-27T16:28:00Z">
        <w:r w:rsidR="005D54F0">
          <w:t xml:space="preserve"> </w:t>
        </w:r>
        <w:proofErr w:type="gramStart"/>
        <w:r w:rsidR="005D54F0">
          <w:t>Is</w:t>
        </w:r>
      </w:ins>
      <w:proofErr w:type="gramEnd"/>
      <w:ins w:id="156" w:author="Li An" w:date="2018-06-27T15:58:00Z">
        <w:r>
          <w:t xml:space="preserve"> within an r</w:t>
        </w:r>
      </w:ins>
      <w:ins w:id="157" w:author="Li An" w:date="2018-06-27T16:31:00Z">
        <w:r w:rsidR="005D54F0">
          <w:rPr>
            <w:vertAlign w:val="subscript"/>
          </w:rPr>
          <w:t>3b</w:t>
        </w:r>
      </w:ins>
      <w:ins w:id="158" w:author="Li An" w:date="2018-06-27T15:58:00Z">
        <w:r>
          <w:t xml:space="preserve"> = 300 m (parameter) buffer zone of GTGP OR NFCP OR any other documented resource collection sites, choose to use it with a probability of p</w:t>
        </w:r>
      </w:ins>
      <w:ins w:id="159" w:author="Li An" w:date="2018-06-27T16:35:00Z">
        <w:r w:rsidR="00C4288D">
          <w:rPr>
            <w:vertAlign w:val="subscript"/>
          </w:rPr>
          <w:t>3</w:t>
        </w:r>
        <w:r w:rsidR="00C4288D">
          <w:rPr>
            <w:vertAlign w:val="subscript"/>
          </w:rPr>
          <w:t>b</w:t>
        </w:r>
        <w:r w:rsidR="00C4288D">
          <w:rPr>
            <w:vertAlign w:val="subscript"/>
          </w:rPr>
          <w:t>2</w:t>
        </w:r>
      </w:ins>
      <w:ins w:id="160" w:author="Li An" w:date="2018-06-27T15:58:00Z">
        <w:r>
          <w:t>=0.</w:t>
        </w:r>
      </w:ins>
      <w:ins w:id="161" w:author="Li An" w:date="2018-06-27T16:00:00Z">
        <w:r>
          <w:t>3</w:t>
        </w:r>
      </w:ins>
      <w:ins w:id="162" w:author="Li An" w:date="2018-06-27T16:36:00Z">
        <w:r w:rsidR="00C4288D">
          <w:t>x</w:t>
        </w:r>
        <w:r w:rsidR="00C4288D">
          <w:t>P</w:t>
        </w:r>
        <w:r w:rsidR="00C4288D" w:rsidRPr="00C4288D">
          <w:rPr>
            <w:vertAlign w:val="subscript"/>
          </w:rPr>
          <w:t>vegAdjust</w:t>
        </w:r>
      </w:ins>
      <w:ins w:id="163" w:author="Li An" w:date="2018-06-27T15:58:00Z">
        <w:r>
          <w:t xml:space="preserve"> (set </w:t>
        </w:r>
      </w:ins>
      <w:ins w:id="164" w:author="Li An" w:date="2018-06-27T16:37:00Z">
        <w:r w:rsidR="00C4288D">
          <w:t>0.3</w:t>
        </w:r>
      </w:ins>
      <w:ins w:id="165" w:author="Li An" w:date="2018-06-27T15:58:00Z">
        <w:r>
          <w:t xml:space="preserve"> as a parameter).</w:t>
        </w:r>
      </w:ins>
      <w:ins w:id="166" w:author="Li An" w:date="2018-06-27T16:31:00Z">
        <w:r w:rsidR="005D54F0">
          <w:t xml:space="preserve"> </w:t>
        </w:r>
      </w:ins>
    </w:p>
    <w:p w:rsidR="009619B0" w:rsidRDefault="009619B0" w:rsidP="009619B0">
      <w:pPr>
        <w:rPr>
          <w:ins w:id="167" w:author="Li An" w:date="2018-06-27T16:39:00Z"/>
        </w:rPr>
      </w:pPr>
    </w:p>
    <w:p w:rsidR="009619B0" w:rsidRPr="00FC4593" w:rsidRDefault="009619B0" w:rsidP="009619B0">
      <w:pPr>
        <w:rPr>
          <w:ins w:id="168" w:author="Li An" w:date="2018-06-27T16:39:00Z"/>
          <w:b/>
        </w:rPr>
      </w:pPr>
      <w:ins w:id="169" w:author="Li An" w:date="2018-06-27T16:39:00Z">
        <w:r w:rsidRPr="00FC4593">
          <w:rPr>
            <w:b/>
          </w:rPr>
          <w:t>Tier-3 rules</w:t>
        </w:r>
      </w:ins>
      <w:ins w:id="170" w:author="Li An" w:date="2018-06-27T16:49:00Z">
        <w:r w:rsidR="00656CFD" w:rsidRPr="00FC4593">
          <w:rPr>
            <w:b/>
          </w:rPr>
          <w:t xml:space="preserve"> (lowest priority</w:t>
        </w:r>
      </w:ins>
      <w:ins w:id="171" w:author="Li An" w:date="2018-06-27T16:54:00Z">
        <w:r w:rsidR="002060B1">
          <w:rPr>
            <w:b/>
          </w:rPr>
          <w:t xml:space="preserve"> or independent of tier-1 and -2 rules</w:t>
        </w:r>
      </w:ins>
      <w:bookmarkStart w:id="172" w:name="_GoBack"/>
      <w:bookmarkEnd w:id="172"/>
      <w:ins w:id="173" w:author="Li An" w:date="2018-06-27T16:49:00Z">
        <w:r w:rsidR="00656CFD" w:rsidRPr="00FC4593">
          <w:rPr>
            <w:b/>
          </w:rPr>
          <w:t>)</w:t>
        </w:r>
      </w:ins>
      <w:ins w:id="174" w:author="Li An" w:date="2018-06-27T16:39:00Z">
        <w:r w:rsidRPr="00FC4593">
          <w:rPr>
            <w:b/>
          </w:rPr>
          <w:t>:</w:t>
        </w:r>
      </w:ins>
    </w:p>
    <w:p w:rsidR="00FC4593" w:rsidRDefault="00FC4593" w:rsidP="009619B0">
      <w:pPr>
        <w:rPr>
          <w:ins w:id="175" w:author="Li An" w:date="2018-06-27T16:50:00Z"/>
        </w:rPr>
      </w:pPr>
    </w:p>
    <w:p w:rsidR="00656CFD" w:rsidRDefault="00656CFD" w:rsidP="009619B0">
      <w:pPr>
        <w:rPr>
          <w:ins w:id="176" w:author="Li An" w:date="2018-06-27T16:44:00Z"/>
        </w:rPr>
      </w:pPr>
      <w:ins w:id="177" w:author="Li An" w:date="2018-06-27T16:43:00Z">
        <w:r>
          <w:t xml:space="preserve">If land cover is </w:t>
        </w:r>
        <w:r>
          <w:t>coniferous</w:t>
        </w:r>
        <w:r>
          <w:t xml:space="preserve"> OR</w:t>
        </w:r>
        <w:r>
          <w:t xml:space="preserve"> broadleaf</w:t>
        </w:r>
        <w:r>
          <w:t xml:space="preserve"> OR</w:t>
        </w:r>
        <w:r>
          <w:t xml:space="preserve"> deciduous</w:t>
        </w:r>
      </w:ins>
      <w:ins w:id="178" w:author="Li An" w:date="2018-06-27T16:48:00Z">
        <w:r>
          <w:t xml:space="preserve"> OR </w:t>
        </w:r>
        <w:r>
          <w:t>mixed</w:t>
        </w:r>
      </w:ins>
      <w:ins w:id="179" w:author="Li An" w:date="2018-06-27T16:44:00Z">
        <w:r>
          <w:t xml:space="preserve"> then</w:t>
        </w:r>
      </w:ins>
      <w:ins w:id="180" w:author="Li An" w:date="2018-06-27T16:43:00Z">
        <w:r>
          <w:t xml:space="preserve"> </w:t>
        </w:r>
      </w:ins>
      <w:proofErr w:type="spellStart"/>
      <w:ins w:id="181" w:author="Li An" w:date="2018-06-27T16:39:00Z">
        <w:r w:rsidR="009619B0">
          <w:t>P</w:t>
        </w:r>
        <w:r w:rsidR="009619B0" w:rsidRPr="00C4288D">
          <w:rPr>
            <w:vertAlign w:val="subscript"/>
          </w:rPr>
          <w:t>vegAdjust</w:t>
        </w:r>
        <w:proofErr w:type="spellEnd"/>
        <w:r>
          <w:t xml:space="preserve"> = 1</w:t>
        </w:r>
      </w:ins>
      <w:ins w:id="182" w:author="Li An" w:date="2018-06-27T16:47:00Z">
        <w:r>
          <w:t>;</w:t>
        </w:r>
      </w:ins>
    </w:p>
    <w:p w:rsidR="00656CFD" w:rsidRDefault="00656CFD" w:rsidP="00656CFD">
      <w:pPr>
        <w:rPr>
          <w:ins w:id="183" w:author="Li An" w:date="2018-06-27T16:45:00Z"/>
        </w:rPr>
      </w:pPr>
      <w:ins w:id="184" w:author="Li An" w:date="2018-06-27T16:44:00Z">
        <w:r>
          <w:t xml:space="preserve">Else if </w:t>
        </w:r>
      </w:ins>
      <w:ins w:id="185" w:author="Li An" w:date="2018-06-27T16:39:00Z">
        <w:r>
          <w:t>land co</w:t>
        </w:r>
      </w:ins>
      <w:ins w:id="186" w:author="Li An" w:date="2018-06-27T16:46:00Z">
        <w:r>
          <w:t>v</w:t>
        </w:r>
      </w:ins>
      <w:ins w:id="187" w:author="Li An" w:date="2018-06-27T16:39:00Z">
        <w:r>
          <w:t xml:space="preserve">er is </w:t>
        </w:r>
      </w:ins>
      <w:ins w:id="188" w:author="Li An" w:date="2018-06-27T16:44:00Z">
        <w:r>
          <w:t>farm</w:t>
        </w:r>
        <w:r>
          <w:t xml:space="preserve"> then </w:t>
        </w:r>
      </w:ins>
      <w:proofErr w:type="spellStart"/>
      <w:ins w:id="189" w:author="Li An" w:date="2018-06-27T16:45:00Z">
        <w:r>
          <w:t>P</w:t>
        </w:r>
        <w:r w:rsidRPr="00C4288D">
          <w:rPr>
            <w:vertAlign w:val="subscript"/>
          </w:rPr>
          <w:t>vegAdjust</w:t>
        </w:r>
        <w:proofErr w:type="spellEnd"/>
        <w:r>
          <w:t xml:space="preserve"> </w:t>
        </w:r>
      </w:ins>
      <w:ins w:id="190" w:author="Li An" w:date="2018-06-27T16:49:00Z">
        <w:r>
          <w:t>is set at</w:t>
        </w:r>
        <w:r>
          <w:t xml:space="preserve"> </w:t>
        </w:r>
      </w:ins>
      <w:ins w:id="191" w:author="Li An" w:date="2018-06-27T16:45:00Z">
        <w:r>
          <w:t>0</w:t>
        </w:r>
      </w:ins>
      <w:ins w:id="192" w:author="Li An" w:date="2018-06-27T16:47:00Z">
        <w:r>
          <w:t>;</w:t>
        </w:r>
      </w:ins>
    </w:p>
    <w:p w:rsidR="00656CFD" w:rsidRDefault="00656CFD" w:rsidP="00656CFD">
      <w:pPr>
        <w:rPr>
          <w:ins w:id="193" w:author="Li An" w:date="2018-06-27T16:45:00Z"/>
        </w:rPr>
      </w:pPr>
      <w:ins w:id="194" w:author="Li An" w:date="2018-06-27T16:45:00Z">
        <w:r>
          <w:t xml:space="preserve">Else if </w:t>
        </w:r>
      </w:ins>
      <w:ins w:id="195" w:author="Li An" w:date="2018-06-27T16:44:00Z">
        <w:r>
          <w:t>land</w:t>
        </w:r>
      </w:ins>
      <w:ins w:id="196" w:author="Li An" w:date="2018-06-27T16:46:00Z">
        <w:r>
          <w:t xml:space="preserve"> cover = c</w:t>
        </w:r>
      </w:ins>
      <w:ins w:id="197" w:author="Li An" w:date="2018-06-27T16:44:00Z">
        <w:r>
          <w:t>louds</w:t>
        </w:r>
      </w:ins>
      <w:ins w:id="198" w:author="Li An" w:date="2018-06-27T16:46:00Z">
        <w:r>
          <w:t xml:space="preserve"> then </w:t>
        </w:r>
        <w:proofErr w:type="spellStart"/>
        <w:r>
          <w:t>P</w:t>
        </w:r>
        <w:r w:rsidRPr="00C4288D">
          <w:rPr>
            <w:vertAlign w:val="subscript"/>
          </w:rPr>
          <w:t>vegAdjust</w:t>
        </w:r>
        <w:proofErr w:type="spellEnd"/>
        <w:r>
          <w:t xml:space="preserve"> </w:t>
        </w:r>
        <w:r>
          <w:t xml:space="preserve">is set </w:t>
        </w:r>
      </w:ins>
      <w:ins w:id="199" w:author="Li An" w:date="2018-06-27T16:47:00Z">
        <w:r>
          <w:t xml:space="preserve">at </w:t>
        </w:r>
      </w:ins>
      <w:ins w:id="200" w:author="Li An" w:date="2018-06-27T16:46:00Z">
        <w:r>
          <w:t xml:space="preserve">a random number between </w:t>
        </w:r>
        <w:r>
          <w:t>0</w:t>
        </w:r>
      </w:ins>
      <w:ins w:id="201" w:author="Li An" w:date="2018-06-27T16:47:00Z">
        <w:r>
          <w:t xml:space="preserve"> and 1;</w:t>
        </w:r>
      </w:ins>
    </w:p>
    <w:p w:rsidR="00656CFD" w:rsidRPr="00656CFD" w:rsidRDefault="00656CFD" w:rsidP="00656CFD">
      <w:pPr>
        <w:rPr>
          <w:ins w:id="202" w:author="Li An" w:date="2018-06-27T16:45:00Z"/>
        </w:rPr>
      </w:pPr>
      <w:ins w:id="203" w:author="Li An" w:date="2018-06-27T16:47:00Z">
        <w:r>
          <w:t xml:space="preserve">Else </w:t>
        </w:r>
        <w:proofErr w:type="spellStart"/>
        <w:r>
          <w:t>P</w:t>
        </w:r>
        <w:r w:rsidRPr="00C4288D">
          <w:rPr>
            <w:vertAlign w:val="subscript"/>
          </w:rPr>
          <w:t>vegAdjust</w:t>
        </w:r>
        <w:proofErr w:type="spellEnd"/>
        <w:r>
          <w:t xml:space="preserve"> is set at</w:t>
        </w:r>
        <w:r>
          <w:t xml:space="preserve"> 0.8 (0.8 is a parameter)</w:t>
        </w:r>
      </w:ins>
    </w:p>
    <w:p w:rsidR="009619B0" w:rsidRPr="009619B0" w:rsidRDefault="009619B0" w:rsidP="009619B0"/>
    <w:sectPr w:rsidR="009619B0" w:rsidRPr="009619B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B6" w:rsidRDefault="006345B6" w:rsidP="003B02BE">
      <w:pPr>
        <w:spacing w:after="0" w:line="240" w:lineRule="auto"/>
      </w:pPr>
      <w:r>
        <w:separator/>
      </w:r>
    </w:p>
  </w:endnote>
  <w:endnote w:type="continuationSeparator" w:id="0">
    <w:p w:rsidR="006345B6" w:rsidRDefault="006345B6" w:rsidP="003B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0229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02BE" w:rsidRDefault="003B02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0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B02BE" w:rsidRDefault="003B02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B6" w:rsidRDefault="006345B6" w:rsidP="003B02BE">
      <w:pPr>
        <w:spacing w:after="0" w:line="240" w:lineRule="auto"/>
      </w:pPr>
      <w:r>
        <w:separator/>
      </w:r>
    </w:p>
  </w:footnote>
  <w:footnote w:type="continuationSeparator" w:id="0">
    <w:p w:rsidR="006345B6" w:rsidRDefault="006345B6" w:rsidP="003B0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20140"/>
    <w:multiLevelType w:val="hybridMultilevel"/>
    <w:tmpl w:val="A1AE4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A7668"/>
    <w:multiLevelType w:val="hybridMultilevel"/>
    <w:tmpl w:val="3E2C9F8A"/>
    <w:lvl w:ilvl="0" w:tplc="9482D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79132E"/>
    <w:multiLevelType w:val="hybridMultilevel"/>
    <w:tmpl w:val="BF4A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D174E"/>
    <w:multiLevelType w:val="hybridMultilevel"/>
    <w:tmpl w:val="FFA60834"/>
    <w:lvl w:ilvl="0" w:tplc="586A5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graphy">
    <w15:presenceInfo w15:providerId="None" w15:userId="Geograp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6F"/>
    <w:rsid w:val="00000756"/>
    <w:rsid w:val="00001434"/>
    <w:rsid w:val="00091847"/>
    <w:rsid w:val="00093332"/>
    <w:rsid w:val="000A54EA"/>
    <w:rsid w:val="000B3507"/>
    <w:rsid w:val="001105F0"/>
    <w:rsid w:val="0011386F"/>
    <w:rsid w:val="0015064B"/>
    <w:rsid w:val="00156FDA"/>
    <w:rsid w:val="001650EC"/>
    <w:rsid w:val="0019704A"/>
    <w:rsid w:val="001F4953"/>
    <w:rsid w:val="002060B1"/>
    <w:rsid w:val="00231F7C"/>
    <w:rsid w:val="002749E2"/>
    <w:rsid w:val="002C06A6"/>
    <w:rsid w:val="00330C9B"/>
    <w:rsid w:val="00360690"/>
    <w:rsid w:val="003B02BE"/>
    <w:rsid w:val="003B59AE"/>
    <w:rsid w:val="00405D47"/>
    <w:rsid w:val="00417513"/>
    <w:rsid w:val="004B6E76"/>
    <w:rsid w:val="004F45B7"/>
    <w:rsid w:val="005675D7"/>
    <w:rsid w:val="00571BB9"/>
    <w:rsid w:val="00575617"/>
    <w:rsid w:val="005806BD"/>
    <w:rsid w:val="00586A11"/>
    <w:rsid w:val="00590D9F"/>
    <w:rsid w:val="005958B2"/>
    <w:rsid w:val="005A3740"/>
    <w:rsid w:val="005D10C6"/>
    <w:rsid w:val="005D19FA"/>
    <w:rsid w:val="005D54F0"/>
    <w:rsid w:val="00604874"/>
    <w:rsid w:val="006345B6"/>
    <w:rsid w:val="006421BF"/>
    <w:rsid w:val="00656CFD"/>
    <w:rsid w:val="00681BE9"/>
    <w:rsid w:val="00692565"/>
    <w:rsid w:val="006A2087"/>
    <w:rsid w:val="00754C3A"/>
    <w:rsid w:val="007810DF"/>
    <w:rsid w:val="007958D9"/>
    <w:rsid w:val="007D370D"/>
    <w:rsid w:val="007D3DB7"/>
    <w:rsid w:val="00810C4A"/>
    <w:rsid w:val="00820E12"/>
    <w:rsid w:val="00842468"/>
    <w:rsid w:val="008E667D"/>
    <w:rsid w:val="009619B0"/>
    <w:rsid w:val="00985925"/>
    <w:rsid w:val="009E5357"/>
    <w:rsid w:val="009F0B23"/>
    <w:rsid w:val="00A3762F"/>
    <w:rsid w:val="00AB7764"/>
    <w:rsid w:val="00AC1015"/>
    <w:rsid w:val="00AC6AA0"/>
    <w:rsid w:val="00B037C8"/>
    <w:rsid w:val="00B04458"/>
    <w:rsid w:val="00BD2073"/>
    <w:rsid w:val="00C4288D"/>
    <w:rsid w:val="00C91D2A"/>
    <w:rsid w:val="00CA33F1"/>
    <w:rsid w:val="00CD3F07"/>
    <w:rsid w:val="00D168BB"/>
    <w:rsid w:val="00D20271"/>
    <w:rsid w:val="00D313BC"/>
    <w:rsid w:val="00DA64B6"/>
    <w:rsid w:val="00DB3FCC"/>
    <w:rsid w:val="00DC523F"/>
    <w:rsid w:val="00DE667E"/>
    <w:rsid w:val="00E10587"/>
    <w:rsid w:val="00E5251B"/>
    <w:rsid w:val="00F3689C"/>
    <w:rsid w:val="00FA3D55"/>
    <w:rsid w:val="00F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BB"/>
    <w:pPr>
      <w:ind w:left="720"/>
      <w:contextualSpacing/>
    </w:pPr>
  </w:style>
  <w:style w:type="table" w:styleId="TableGrid">
    <w:name w:val="Table Grid"/>
    <w:basedOn w:val="TableNormal"/>
    <w:uiPriority w:val="59"/>
    <w:rsid w:val="0009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D4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4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2B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02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02BE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02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BB"/>
    <w:pPr>
      <w:ind w:left="720"/>
      <w:contextualSpacing/>
    </w:pPr>
  </w:style>
  <w:style w:type="table" w:styleId="TableGrid">
    <w:name w:val="Table Grid"/>
    <w:basedOn w:val="TableNormal"/>
    <w:uiPriority w:val="59"/>
    <w:rsid w:val="0009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D4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4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2B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02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02BE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0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Geography</dc:creator>
  <cp:lastModifiedBy>Li An</cp:lastModifiedBy>
  <cp:revision>5</cp:revision>
  <dcterms:created xsi:type="dcterms:W3CDTF">2018-06-27T22:30:00Z</dcterms:created>
  <dcterms:modified xsi:type="dcterms:W3CDTF">2018-06-27T23:54:00Z</dcterms:modified>
</cp:coreProperties>
</file>